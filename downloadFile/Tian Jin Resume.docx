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05DF2" w14:textId="5A03ACF1" w:rsidR="00E75437" w:rsidRPr="00B33ED6" w:rsidRDefault="00EA05FC" w:rsidP="00B33ED6">
      <w:pPr>
        <w:pBdr>
          <w:bottom w:val="thinThickSmallGap" w:sz="18" w:space="1" w:color="auto"/>
        </w:pBdr>
        <w:rPr>
          <w:rFonts w:ascii="Book Antiqua" w:hAnsi="Book Antiqua"/>
          <w:b/>
          <w:sz w:val="40"/>
          <w:szCs w:val="40"/>
        </w:rPr>
      </w:pPr>
      <w:r>
        <w:rPr>
          <w:rFonts w:ascii="Book Antiqua" w:hAnsi="Book Antiqua"/>
          <w:b/>
          <w:sz w:val="40"/>
          <w:szCs w:val="40"/>
        </w:rPr>
        <w:t>Tian Jin</w:t>
      </w:r>
    </w:p>
    <w:p w14:paraId="2620C8A2" w14:textId="5EAC77F7" w:rsidR="00B33ED6" w:rsidRDefault="00EA05FC" w:rsidP="00B33ED6">
      <w:pPr>
        <w:jc w:val="right"/>
        <w:rPr>
          <w:rFonts w:ascii="Book Antiqua" w:hAnsi="Book Antiqua"/>
        </w:rPr>
      </w:pPr>
      <w:r>
        <w:rPr>
          <w:rFonts w:ascii="Book Antiqua" w:hAnsi="Book Antiqua"/>
        </w:rPr>
        <w:t>1234 Steelwood Rd</w:t>
      </w:r>
      <w:r w:rsidR="00E75437" w:rsidRPr="00B33ED6">
        <w:rPr>
          <w:rFonts w:ascii="Book Antiqua" w:hAnsi="Book Antiqua"/>
        </w:rPr>
        <w:t>., Columbus, OH 4321</w:t>
      </w:r>
      <w:r>
        <w:rPr>
          <w:rFonts w:ascii="Book Antiqua" w:hAnsi="Book Antiqua"/>
        </w:rPr>
        <w:t>2</w:t>
      </w:r>
      <w:r w:rsidR="00E75437" w:rsidRPr="00B33ED6">
        <w:rPr>
          <w:rFonts w:ascii="Book Antiqua" w:hAnsi="Book Antiqua"/>
        </w:rPr>
        <w:t xml:space="preserve">  </w:t>
      </w:r>
    </w:p>
    <w:p w14:paraId="7AE0414A" w14:textId="4F6FC4A7" w:rsidR="00E75437" w:rsidRPr="00B33ED6" w:rsidRDefault="00B33ED6" w:rsidP="00B66088">
      <w:pPr>
        <w:ind w:left="720" w:firstLine="720"/>
        <w:jc w:val="right"/>
        <w:rPr>
          <w:rFonts w:ascii="Book Antiqua" w:hAnsi="Book Antiqua"/>
        </w:rPr>
      </w:pPr>
      <w:r>
        <w:rPr>
          <w:rFonts w:ascii="Book Antiqua" w:hAnsi="Book Antiqua"/>
          <w:color w:val="000000"/>
        </w:rPr>
        <w:t xml:space="preserve">Email: </w:t>
      </w:r>
      <w:hyperlink r:id="rId6" w:history="1">
        <w:r w:rsidR="00B66088" w:rsidRPr="00F5339F">
          <w:rPr>
            <w:rStyle w:val="Hyperlink"/>
            <w:rFonts w:ascii="Book Antiqua" w:hAnsi="Book Antiqua"/>
          </w:rPr>
          <w:t>jintian1143@gamil.com</w:t>
        </w:r>
      </w:hyperlink>
      <w:r w:rsidR="00B66088">
        <w:rPr>
          <w:rFonts w:ascii="Book Antiqua" w:hAnsi="Book Antiqua"/>
          <w:color w:val="000000"/>
        </w:rPr>
        <w:t xml:space="preserve"> </w:t>
      </w:r>
      <w:r>
        <w:rPr>
          <w:rFonts w:ascii="Book Antiqua" w:hAnsi="Book Antiqua"/>
          <w:color w:val="000000"/>
        </w:rPr>
        <w:t xml:space="preserve">Cell: </w:t>
      </w:r>
      <w:r w:rsidR="00E75437" w:rsidRPr="00B33ED6">
        <w:rPr>
          <w:rFonts w:ascii="Book Antiqua" w:hAnsi="Book Antiqua"/>
          <w:color w:val="000000"/>
        </w:rPr>
        <w:t xml:space="preserve">(614) </w:t>
      </w:r>
      <w:r w:rsidR="006D6009">
        <w:rPr>
          <w:rFonts w:ascii="Book Antiqua" w:hAnsi="Book Antiqua"/>
          <w:color w:val="000000"/>
        </w:rPr>
        <w:t>974</w:t>
      </w:r>
      <w:r w:rsidR="00E75437" w:rsidRPr="00B33ED6">
        <w:rPr>
          <w:rFonts w:ascii="Book Antiqua" w:hAnsi="Book Antiqua"/>
          <w:color w:val="000000"/>
        </w:rPr>
        <w:t>-</w:t>
      </w:r>
      <w:r w:rsidR="006D6009">
        <w:rPr>
          <w:rFonts w:ascii="Book Antiqua" w:hAnsi="Book Antiqua"/>
          <w:color w:val="000000"/>
        </w:rPr>
        <w:t>3920</w:t>
      </w:r>
    </w:p>
    <w:p w14:paraId="0835A301" w14:textId="77777777" w:rsidR="00E75437" w:rsidRPr="00B33ED6" w:rsidRDefault="00E75437" w:rsidP="00F52698">
      <w:pPr>
        <w:pBdr>
          <w:bottom w:val="single" w:sz="4" w:space="1" w:color="auto"/>
        </w:pBdr>
        <w:rPr>
          <w:rFonts w:ascii="Book Antiqua" w:hAnsi="Book Antiqua"/>
          <w:b/>
        </w:rPr>
      </w:pPr>
      <w:r w:rsidRPr="00B33ED6">
        <w:rPr>
          <w:rFonts w:ascii="Book Antiqua" w:hAnsi="Book Antiqua"/>
          <w:b/>
        </w:rPr>
        <w:t>EDUCATION</w:t>
      </w:r>
    </w:p>
    <w:p w14:paraId="0CBB1F3B" w14:textId="4964429D" w:rsidR="00F52698" w:rsidRPr="00F52698" w:rsidRDefault="008B0BD8" w:rsidP="00F52698">
      <w:pPr>
        <w:tabs>
          <w:tab w:val="left" w:pos="720"/>
          <w:tab w:val="left" w:pos="1440"/>
          <w:tab w:val="left" w:pos="2160"/>
          <w:tab w:val="left" w:pos="2880"/>
          <w:tab w:val="left" w:pos="3600"/>
          <w:tab w:val="left" w:pos="4320"/>
          <w:tab w:val="left" w:pos="5040"/>
          <w:tab w:val="left" w:pos="5760"/>
          <w:tab w:val="left" w:pos="6390"/>
          <w:tab w:val="right" w:pos="9360"/>
        </w:tabs>
        <w:ind w:right="-90"/>
        <w:rPr>
          <w:rFonts w:ascii="Book Antiqua" w:hAnsi="Book Antiqua"/>
        </w:rPr>
      </w:pPr>
      <w:r w:rsidRPr="008B0BD8">
        <w:rPr>
          <w:rFonts w:ascii="Book Antiqua" w:hAnsi="Book Antiqua"/>
          <w:b/>
        </w:rPr>
        <w:t>BACHELOR OF ARTS, ARTS AND SCIENCES</w:t>
      </w:r>
      <w:r w:rsidR="00F52698">
        <w:rPr>
          <w:rFonts w:ascii="Book Antiqua" w:hAnsi="Book Antiqua"/>
        </w:rPr>
        <w:tab/>
      </w:r>
      <w:r w:rsidR="00F52698">
        <w:rPr>
          <w:rFonts w:ascii="Book Antiqua" w:hAnsi="Book Antiqua"/>
        </w:rPr>
        <w:tab/>
      </w:r>
      <w:r w:rsidR="00F52698">
        <w:rPr>
          <w:rFonts w:ascii="Book Antiqua" w:hAnsi="Book Antiqua"/>
        </w:rPr>
        <w:tab/>
      </w:r>
      <w:r>
        <w:rPr>
          <w:rFonts w:ascii="Book Antiqua" w:hAnsi="Book Antiqua"/>
        </w:rPr>
        <w:t>December</w:t>
      </w:r>
      <w:r w:rsidR="00F52698">
        <w:rPr>
          <w:rFonts w:ascii="Book Antiqua" w:hAnsi="Book Antiqua"/>
        </w:rPr>
        <w:t xml:space="preserve"> </w:t>
      </w:r>
      <w:r>
        <w:rPr>
          <w:rFonts w:ascii="Book Antiqua" w:hAnsi="Book Antiqua"/>
        </w:rPr>
        <w:t>2023</w:t>
      </w:r>
    </w:p>
    <w:p w14:paraId="01A9C0F3" w14:textId="77777777" w:rsidR="00F52698" w:rsidRDefault="00E75437" w:rsidP="00F52698">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right="-90"/>
        <w:rPr>
          <w:rFonts w:ascii="Book Antiqua" w:hAnsi="Book Antiqua"/>
        </w:rPr>
      </w:pPr>
      <w:r w:rsidRPr="00B33ED6">
        <w:rPr>
          <w:rFonts w:ascii="Book Antiqua" w:hAnsi="Book Antiqua"/>
          <w:i/>
        </w:rPr>
        <w:t>The Ohio State University</w:t>
      </w:r>
      <w:r w:rsidR="00F52698">
        <w:rPr>
          <w:rFonts w:ascii="Book Antiqua" w:hAnsi="Book Antiqua"/>
          <w:i/>
        </w:rPr>
        <w:t xml:space="preserve"> (</w:t>
      </w:r>
      <w:r w:rsidR="00F52698" w:rsidRPr="00B33ED6">
        <w:rPr>
          <w:rFonts w:ascii="Book Antiqua" w:hAnsi="Book Antiqua"/>
        </w:rPr>
        <w:t>Columbus, OH</w:t>
      </w:r>
      <w:r w:rsidR="00F52698">
        <w:rPr>
          <w:rFonts w:ascii="Book Antiqua" w:hAnsi="Book Antiqua"/>
        </w:rPr>
        <w:t>)</w:t>
      </w:r>
      <w:r w:rsidRPr="00B33ED6">
        <w:rPr>
          <w:rFonts w:ascii="Book Antiqua" w:hAnsi="Book Antiqua"/>
        </w:rPr>
        <w:tab/>
      </w:r>
      <w:r w:rsidR="00F52698">
        <w:rPr>
          <w:rFonts w:ascii="Book Antiqua" w:hAnsi="Book Antiqua"/>
        </w:rPr>
        <w:tab/>
      </w:r>
      <w:r w:rsidR="00F52698">
        <w:rPr>
          <w:rFonts w:ascii="Book Antiqua" w:hAnsi="Book Antiqua"/>
        </w:rPr>
        <w:tab/>
      </w:r>
      <w:r w:rsidR="00F52698">
        <w:rPr>
          <w:rFonts w:ascii="Book Antiqua" w:hAnsi="Book Antiqua"/>
        </w:rPr>
        <w:tab/>
        <w:t xml:space="preserve">             </w:t>
      </w:r>
      <w:r w:rsidR="00F52698">
        <w:rPr>
          <w:rFonts w:ascii="Book Antiqua" w:hAnsi="Book Antiqua"/>
        </w:rPr>
        <w:tab/>
      </w:r>
    </w:p>
    <w:p w14:paraId="2D354276" w14:textId="49575772" w:rsidR="00D51890" w:rsidRDefault="00E75437" w:rsidP="00B06DBE">
      <w:pPr>
        <w:pStyle w:val="NoSpacing"/>
      </w:pPr>
      <w:r w:rsidRPr="00F52698">
        <w:rPr>
          <w:u w:val="single"/>
        </w:rPr>
        <w:t>Major:</w:t>
      </w:r>
      <w:r w:rsidRPr="00B33ED6">
        <w:t xml:space="preserve"> </w:t>
      </w:r>
      <w:r w:rsidR="008B0BD8">
        <w:t>Communication</w:t>
      </w:r>
      <w:r w:rsidRPr="00B33ED6">
        <w:t xml:space="preserve"> (</w:t>
      </w:r>
      <w:r w:rsidR="00883AFF">
        <w:t>N</w:t>
      </w:r>
      <w:r w:rsidR="00883AFF" w:rsidRPr="00B06DBE">
        <w:t xml:space="preserve">ew </w:t>
      </w:r>
      <w:r w:rsidR="00883AFF">
        <w:t>M</w:t>
      </w:r>
      <w:r w:rsidR="00883AFF" w:rsidRPr="00B06DBE">
        <w:t xml:space="preserve">edia and </w:t>
      </w:r>
      <w:r w:rsidR="00883AFF">
        <w:t>C</w:t>
      </w:r>
      <w:r w:rsidR="00883AFF" w:rsidRPr="00B06DBE">
        <w:t xml:space="preserve">ommunication </w:t>
      </w:r>
      <w:r w:rsidR="00883AFF">
        <w:t>T</w:t>
      </w:r>
      <w:r w:rsidR="00883AFF" w:rsidRPr="00B06DBE">
        <w:t>echnology</w:t>
      </w:r>
      <w:r w:rsidRPr="00B33ED6">
        <w:t>)</w:t>
      </w:r>
      <w:r w:rsidR="006002D1">
        <w:t xml:space="preserve"> </w:t>
      </w:r>
      <w:r w:rsidRPr="00B33ED6">
        <w:tab/>
      </w:r>
    </w:p>
    <w:p w14:paraId="685BEBB0" w14:textId="26F47B7C" w:rsidR="00E75437" w:rsidRDefault="00E75437" w:rsidP="00B06DBE">
      <w:pPr>
        <w:pStyle w:val="NoSpacing"/>
      </w:pPr>
      <w:r w:rsidRPr="00F52698">
        <w:rPr>
          <w:u w:val="single"/>
        </w:rPr>
        <w:t>Minor:</w:t>
      </w:r>
      <w:r w:rsidRPr="00B33ED6">
        <w:t xml:space="preserve">  </w:t>
      </w:r>
      <w:r w:rsidR="008B0BD8">
        <w:t xml:space="preserve">Game </w:t>
      </w:r>
      <w:r w:rsidR="006002D1">
        <w:t>Studies</w:t>
      </w:r>
      <w:ins w:id="0" w:author="Ran Dai" w:date="2023-10-12T23:45:00Z">
        <w:r w:rsidR="00D82037">
          <w:t xml:space="preserve"> </w:t>
        </w:r>
      </w:ins>
      <w:r w:rsidR="006002D1">
        <w:t>&amp; Studio Art</w:t>
      </w:r>
    </w:p>
    <w:p w14:paraId="296DAEBC" w14:textId="3D8CB441" w:rsidR="00344520" w:rsidRPr="00B33ED6" w:rsidRDefault="00344520" w:rsidP="00F52698">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ind w:right="-90"/>
        <w:rPr>
          <w:rFonts w:ascii="Book Antiqua" w:hAnsi="Book Antiqua"/>
        </w:rPr>
      </w:pPr>
      <w:r>
        <w:rPr>
          <w:rFonts w:ascii="Book Antiqua" w:hAnsi="Book Antiqua"/>
        </w:rPr>
        <w:t>GPA: 3.</w:t>
      </w:r>
      <w:r w:rsidR="00037350">
        <w:rPr>
          <w:rFonts w:ascii="Book Antiqua" w:hAnsi="Book Antiqua"/>
        </w:rPr>
        <w:t>9</w:t>
      </w:r>
      <w:r w:rsidR="00F502DE">
        <w:rPr>
          <w:rFonts w:ascii="Book Antiqua" w:hAnsi="Book Antiqua"/>
        </w:rPr>
        <w:t>58</w:t>
      </w:r>
      <w:r>
        <w:rPr>
          <w:rFonts w:ascii="Book Antiqua" w:hAnsi="Book Antiqua"/>
        </w:rPr>
        <w:t xml:space="preserve"> </w:t>
      </w:r>
    </w:p>
    <w:p w14:paraId="6FD52189" w14:textId="77777777" w:rsidR="00E75437" w:rsidRPr="00B33ED6" w:rsidRDefault="00E75437" w:rsidP="00E75437">
      <w:pPr>
        <w:rPr>
          <w:rFonts w:ascii="Book Antiqua" w:hAnsi="Book Antiqua"/>
        </w:rPr>
      </w:pPr>
    </w:p>
    <w:p w14:paraId="5E746A4C" w14:textId="77777777" w:rsidR="00B33ED6" w:rsidRPr="00B33ED6" w:rsidRDefault="00B33ED6" w:rsidP="00F52698">
      <w:pPr>
        <w:pBdr>
          <w:bottom w:val="single" w:sz="4" w:space="1" w:color="auto"/>
        </w:pBdr>
        <w:rPr>
          <w:rFonts w:ascii="Book Antiqua" w:hAnsi="Book Antiqua"/>
          <w:b/>
        </w:rPr>
      </w:pPr>
      <w:r w:rsidRPr="00B33ED6">
        <w:rPr>
          <w:rFonts w:ascii="Book Antiqua" w:hAnsi="Book Antiqua"/>
          <w:b/>
        </w:rPr>
        <w:t>QUALIFICATIONS SUMMARY</w:t>
      </w:r>
    </w:p>
    <w:p w14:paraId="3EA76458" w14:textId="77777777" w:rsidR="00B31C28" w:rsidRDefault="00B31C28" w:rsidP="00B33ED6">
      <w:pPr>
        <w:pStyle w:val="ListParagraph"/>
        <w:numPr>
          <w:ilvl w:val="0"/>
          <w:numId w:val="1"/>
        </w:numPr>
        <w:rPr>
          <w:rFonts w:ascii="Book Antiqua" w:hAnsi="Book Antiqua"/>
        </w:rPr>
        <w:sectPr w:rsidR="00B31C28" w:rsidSect="003422BC">
          <w:pgSz w:w="12240" w:h="15840"/>
          <w:pgMar w:top="1368" w:right="1440" w:bottom="1152" w:left="1440" w:header="720" w:footer="720" w:gutter="0"/>
          <w:cols w:space="720"/>
          <w:docGrid w:linePitch="360"/>
        </w:sectPr>
      </w:pPr>
    </w:p>
    <w:p w14:paraId="7B0C0B64" w14:textId="0078F303" w:rsidR="000023D9" w:rsidRPr="000023D9" w:rsidRDefault="00D84431" w:rsidP="000023D9">
      <w:pPr>
        <w:pBdr>
          <w:bottom w:val="single" w:sz="4" w:space="1" w:color="auto"/>
        </w:pBdr>
        <w:rPr>
          <w:rFonts w:ascii="Book Antiqua" w:hAnsi="Book Antiqua"/>
          <w:b/>
        </w:rPr>
      </w:pPr>
      <w:r>
        <w:rPr>
          <w:rFonts w:ascii="Book Antiqua" w:hAnsi="Book Antiqua"/>
          <w:b/>
        </w:rPr>
        <w:t>SKILL</w:t>
      </w:r>
    </w:p>
    <w:p w14:paraId="2BE7A3D4" w14:textId="2B807B6F" w:rsidR="004237D6" w:rsidRDefault="00A90575" w:rsidP="00B33ED6">
      <w:pPr>
        <w:pStyle w:val="ListParagraph"/>
        <w:numPr>
          <w:ilvl w:val="0"/>
          <w:numId w:val="1"/>
        </w:numPr>
        <w:rPr>
          <w:rFonts w:ascii="Book Antiqua" w:hAnsi="Book Antiqua"/>
        </w:rPr>
      </w:pPr>
      <w:r>
        <w:rPr>
          <w:rFonts w:ascii="Book Antiqua" w:hAnsi="Book Antiqua"/>
        </w:rPr>
        <w:t>Photoshop</w:t>
      </w:r>
    </w:p>
    <w:p w14:paraId="2A7D9407" w14:textId="35A9B0F3" w:rsidR="004237D6" w:rsidRDefault="004237D6" w:rsidP="00B33ED6">
      <w:pPr>
        <w:pStyle w:val="ListParagraph"/>
        <w:numPr>
          <w:ilvl w:val="0"/>
          <w:numId w:val="1"/>
        </w:numPr>
        <w:rPr>
          <w:rFonts w:ascii="Book Antiqua" w:hAnsi="Book Antiqua"/>
        </w:rPr>
      </w:pPr>
      <w:r>
        <w:rPr>
          <w:rFonts w:ascii="Book Antiqua" w:hAnsi="Book Antiqua" w:hint="eastAsia"/>
        </w:rPr>
        <w:t>A</w:t>
      </w:r>
      <w:r>
        <w:rPr>
          <w:rFonts w:ascii="Book Antiqua" w:hAnsi="Book Antiqua"/>
        </w:rPr>
        <w:t xml:space="preserve">dobe </w:t>
      </w:r>
      <w:r w:rsidR="00A90575">
        <w:rPr>
          <w:rFonts w:ascii="Book Antiqua" w:hAnsi="Book Antiqua"/>
        </w:rPr>
        <w:t>Illustrator</w:t>
      </w:r>
    </w:p>
    <w:p w14:paraId="06624741" w14:textId="06C7C9D5" w:rsidR="00A90575" w:rsidRDefault="00A90575" w:rsidP="00B33ED6">
      <w:pPr>
        <w:pStyle w:val="ListParagraph"/>
        <w:numPr>
          <w:ilvl w:val="0"/>
          <w:numId w:val="1"/>
        </w:numPr>
        <w:rPr>
          <w:rFonts w:ascii="Book Antiqua" w:hAnsi="Book Antiqua"/>
        </w:rPr>
      </w:pPr>
      <w:r>
        <w:rPr>
          <w:rFonts w:ascii="Book Antiqua" w:hAnsi="Book Antiqua" w:hint="eastAsia"/>
        </w:rPr>
        <w:t>H</w:t>
      </w:r>
      <w:r>
        <w:rPr>
          <w:rFonts w:ascii="Book Antiqua" w:hAnsi="Book Antiqua"/>
        </w:rPr>
        <w:t>TML</w:t>
      </w:r>
      <w:r w:rsidR="008D4D94">
        <w:rPr>
          <w:rFonts w:ascii="Book Antiqua" w:hAnsi="Book Antiqua"/>
        </w:rPr>
        <w:t xml:space="preserve">: </w:t>
      </w:r>
      <w:r w:rsidR="001E117F">
        <w:rPr>
          <w:rFonts w:ascii="Book Antiqua" w:hAnsi="Book Antiqua"/>
        </w:rPr>
        <w:t>W</w:t>
      </w:r>
      <w:r w:rsidR="008D4D94">
        <w:rPr>
          <w:rFonts w:ascii="Book Antiqua" w:hAnsi="Book Antiqua"/>
        </w:rPr>
        <w:t xml:space="preserve">eb </w:t>
      </w:r>
      <w:r w:rsidR="001E117F">
        <w:rPr>
          <w:rFonts w:ascii="Book Antiqua" w:hAnsi="Book Antiqua"/>
        </w:rPr>
        <w:t>D</w:t>
      </w:r>
      <w:r w:rsidR="008D4D94">
        <w:rPr>
          <w:rFonts w:ascii="Book Antiqua" w:hAnsi="Book Antiqua"/>
        </w:rPr>
        <w:t xml:space="preserve">esign with </w:t>
      </w:r>
      <w:r w:rsidR="001E117F">
        <w:rPr>
          <w:rFonts w:ascii="Book Antiqua" w:hAnsi="Book Antiqua"/>
        </w:rPr>
        <w:t>html, CSS, and JAVA</w:t>
      </w:r>
    </w:p>
    <w:p w14:paraId="4117CC45" w14:textId="0413BB48" w:rsidR="000023D9" w:rsidRDefault="000023D9" w:rsidP="000023D9">
      <w:pPr>
        <w:pStyle w:val="ListParagraph"/>
        <w:numPr>
          <w:ilvl w:val="0"/>
          <w:numId w:val="1"/>
        </w:numPr>
        <w:rPr>
          <w:rFonts w:ascii="Book Antiqua" w:hAnsi="Book Antiqua"/>
        </w:rPr>
      </w:pPr>
      <w:r w:rsidRPr="00E147E3">
        <w:rPr>
          <w:rFonts w:ascii="Book Antiqua" w:hAnsi="Book Antiqua" w:hint="eastAsia"/>
        </w:rPr>
        <w:t>Microsoft Office Specialist: Master (Office 2016) (Excel, Outlook, PowerPoint, Word)</w:t>
      </w:r>
    </w:p>
    <w:p w14:paraId="5EB67800" w14:textId="1E2C3A9D" w:rsidR="008B6E90" w:rsidRDefault="008B6E90" w:rsidP="000023D9">
      <w:pPr>
        <w:pStyle w:val="ListParagraph"/>
        <w:numPr>
          <w:ilvl w:val="0"/>
          <w:numId w:val="1"/>
        </w:numPr>
        <w:rPr>
          <w:rFonts w:ascii="Book Antiqua" w:hAnsi="Book Antiqua"/>
        </w:rPr>
      </w:pPr>
      <w:r>
        <w:rPr>
          <w:rFonts w:ascii="Book Antiqua" w:hAnsi="Book Antiqua"/>
        </w:rPr>
        <w:t>Figma</w:t>
      </w:r>
    </w:p>
    <w:p w14:paraId="74B14B42" w14:textId="54F319CF" w:rsidR="00D331C9" w:rsidRPr="009615D4" w:rsidRDefault="00D331C9" w:rsidP="0044785C">
      <w:pPr>
        <w:pStyle w:val="ListParagraph"/>
        <w:rPr>
          <w:rFonts w:ascii="Book Antiqua" w:hAnsi="Book Antiqua"/>
        </w:rPr>
      </w:pPr>
    </w:p>
    <w:p w14:paraId="22F3D0D5" w14:textId="77777777" w:rsidR="009615D4" w:rsidRDefault="009615D4" w:rsidP="009615D4">
      <w:pPr>
        <w:rPr>
          <w:rFonts w:ascii="Book Antiqua" w:hAnsi="Book Antiqua"/>
        </w:rPr>
      </w:pPr>
    </w:p>
    <w:p w14:paraId="1ADD0160" w14:textId="77777777" w:rsidR="009615D4" w:rsidRPr="009615D4" w:rsidRDefault="009615D4" w:rsidP="009615D4">
      <w:pPr>
        <w:rPr>
          <w:rFonts w:ascii="Book Antiqua" w:hAnsi="Book Antiqua"/>
        </w:rPr>
      </w:pPr>
    </w:p>
    <w:p w14:paraId="752C9F1D" w14:textId="43B19033" w:rsidR="00915ED1" w:rsidRPr="000023D9" w:rsidRDefault="00D84431" w:rsidP="000023D9">
      <w:pPr>
        <w:pBdr>
          <w:bottom w:val="single" w:sz="4" w:space="1" w:color="auto"/>
        </w:pBdr>
        <w:rPr>
          <w:rFonts w:ascii="Book Antiqua" w:hAnsi="Book Antiqua"/>
          <w:b/>
        </w:rPr>
      </w:pPr>
      <w:r>
        <w:rPr>
          <w:rFonts w:ascii="Book Antiqua" w:hAnsi="Book Antiqua"/>
          <w:b/>
        </w:rPr>
        <w:t>RELATED CLASSES</w:t>
      </w:r>
    </w:p>
    <w:p w14:paraId="5C68E250" w14:textId="461693FD" w:rsidR="00A90575" w:rsidRPr="008D4D94" w:rsidRDefault="00D84431" w:rsidP="008D4D94">
      <w:pPr>
        <w:pStyle w:val="ListParagraph"/>
        <w:numPr>
          <w:ilvl w:val="0"/>
          <w:numId w:val="1"/>
        </w:numPr>
        <w:rPr>
          <w:rFonts w:ascii="Book Antiqua" w:hAnsi="Book Antiqua"/>
        </w:rPr>
      </w:pPr>
      <w:r>
        <w:rPr>
          <w:rFonts w:ascii="Book Antiqua" w:hAnsi="Book Antiqua"/>
        </w:rPr>
        <w:t>ART</w:t>
      </w:r>
      <w:r w:rsidR="00C66997">
        <w:rPr>
          <w:rFonts w:ascii="Book Antiqua" w:hAnsi="Book Antiqua"/>
        </w:rPr>
        <w:t xml:space="preserve"> </w:t>
      </w:r>
      <w:r>
        <w:rPr>
          <w:rFonts w:ascii="Book Antiqua" w:hAnsi="Book Antiqua"/>
        </w:rPr>
        <w:t>3000</w:t>
      </w:r>
      <w:r w:rsidR="008461BD">
        <w:rPr>
          <w:rFonts w:ascii="Book Antiqua" w:hAnsi="Book Antiqua"/>
        </w:rPr>
        <w:t xml:space="preserve">: </w:t>
      </w:r>
      <w:r w:rsidR="008D4D94">
        <w:rPr>
          <w:rFonts w:ascii="Book Antiqua" w:hAnsi="Book Antiqua"/>
        </w:rPr>
        <w:t xml:space="preserve">Photoshop &amp; </w:t>
      </w:r>
      <w:r w:rsidR="008D4D94">
        <w:rPr>
          <w:rFonts w:ascii="Book Antiqua" w:hAnsi="Book Antiqua" w:hint="eastAsia"/>
        </w:rPr>
        <w:t>A</w:t>
      </w:r>
      <w:r w:rsidR="008D4D94">
        <w:rPr>
          <w:rFonts w:ascii="Book Antiqua" w:hAnsi="Book Antiqua"/>
        </w:rPr>
        <w:t>dobe Illustrator</w:t>
      </w:r>
    </w:p>
    <w:p w14:paraId="71F0DCB2" w14:textId="1C88C5BD" w:rsidR="000023D9" w:rsidRDefault="00D84431" w:rsidP="00B33ED6">
      <w:pPr>
        <w:pStyle w:val="ListParagraph"/>
        <w:numPr>
          <w:ilvl w:val="0"/>
          <w:numId w:val="1"/>
        </w:numPr>
        <w:rPr>
          <w:rFonts w:ascii="Book Antiqua" w:hAnsi="Book Antiqua"/>
        </w:rPr>
      </w:pPr>
      <w:r>
        <w:rPr>
          <w:rFonts w:ascii="Book Antiqua" w:hAnsi="Book Antiqua" w:hint="eastAsia"/>
        </w:rPr>
        <w:t>A</w:t>
      </w:r>
      <w:r>
        <w:rPr>
          <w:rFonts w:ascii="Book Antiqua" w:hAnsi="Book Antiqua"/>
        </w:rPr>
        <w:t>CCAD</w:t>
      </w:r>
      <w:r w:rsidR="00C66997">
        <w:rPr>
          <w:rFonts w:ascii="Book Antiqua" w:hAnsi="Book Antiqua"/>
        </w:rPr>
        <w:t xml:space="preserve">  </w:t>
      </w:r>
      <w:r>
        <w:rPr>
          <w:rFonts w:ascii="Book Antiqua" w:hAnsi="Book Antiqua"/>
        </w:rPr>
        <w:t>5140</w:t>
      </w:r>
      <w:r w:rsidR="001E117F">
        <w:rPr>
          <w:rFonts w:ascii="Book Antiqua" w:hAnsi="Book Antiqua"/>
        </w:rPr>
        <w:t>: HTML webpage</w:t>
      </w:r>
    </w:p>
    <w:p w14:paraId="436481AD" w14:textId="1E3E302C" w:rsidR="00D84431" w:rsidRDefault="00D84431" w:rsidP="00B33ED6">
      <w:pPr>
        <w:pStyle w:val="ListParagraph"/>
        <w:numPr>
          <w:ilvl w:val="0"/>
          <w:numId w:val="1"/>
        </w:numPr>
        <w:rPr>
          <w:rFonts w:ascii="Book Antiqua" w:hAnsi="Book Antiqua"/>
        </w:rPr>
      </w:pPr>
      <w:r>
        <w:rPr>
          <w:rFonts w:ascii="Book Antiqua" w:hAnsi="Book Antiqua" w:hint="eastAsia"/>
        </w:rPr>
        <w:t>A</w:t>
      </w:r>
      <w:r>
        <w:rPr>
          <w:rFonts w:ascii="Book Antiqua" w:hAnsi="Book Antiqua"/>
        </w:rPr>
        <w:t>RT</w:t>
      </w:r>
      <w:r w:rsidR="004632BD">
        <w:rPr>
          <w:rFonts w:ascii="Book Antiqua" w:hAnsi="Book Antiqua"/>
        </w:rPr>
        <w:t>3001</w:t>
      </w:r>
      <w:r w:rsidR="001E117F">
        <w:rPr>
          <w:rFonts w:ascii="Book Antiqua" w:hAnsi="Book Antiqua"/>
        </w:rPr>
        <w:t xml:space="preserve">: </w:t>
      </w:r>
      <w:r w:rsidR="005144D9">
        <w:rPr>
          <w:rFonts w:ascii="Book Antiqua" w:hAnsi="Book Antiqua"/>
        </w:rPr>
        <w:t>HTML, artist webpage</w:t>
      </w:r>
    </w:p>
    <w:p w14:paraId="416F9D9A" w14:textId="1DE3212D" w:rsidR="00B31C28" w:rsidRDefault="00177C7F" w:rsidP="00B33ED6">
      <w:pPr>
        <w:pStyle w:val="ListParagraph"/>
        <w:numPr>
          <w:ilvl w:val="0"/>
          <w:numId w:val="1"/>
        </w:numPr>
        <w:rPr>
          <w:rFonts w:ascii="Book Antiqua" w:hAnsi="Book Antiqua"/>
        </w:rPr>
      </w:pPr>
      <w:r>
        <w:rPr>
          <w:rFonts w:ascii="Book Antiqua" w:hAnsi="Book Antiqua" w:hint="eastAsia"/>
        </w:rPr>
        <w:t>D</w:t>
      </w:r>
      <w:r>
        <w:rPr>
          <w:rFonts w:ascii="Book Antiqua" w:hAnsi="Book Antiqua"/>
        </w:rPr>
        <w:t>esign</w:t>
      </w:r>
      <w:r w:rsidR="00C66997">
        <w:rPr>
          <w:rFonts w:ascii="Book Antiqua" w:hAnsi="Book Antiqua"/>
        </w:rPr>
        <w:t xml:space="preserve"> </w:t>
      </w:r>
      <w:r>
        <w:rPr>
          <w:rFonts w:ascii="Book Antiqua" w:hAnsi="Book Antiqua"/>
        </w:rPr>
        <w:t>3104, English</w:t>
      </w:r>
      <w:r w:rsidR="00C66997">
        <w:rPr>
          <w:rFonts w:ascii="Book Antiqua" w:hAnsi="Book Antiqua"/>
        </w:rPr>
        <w:t xml:space="preserve"> </w:t>
      </w:r>
      <w:r>
        <w:rPr>
          <w:rFonts w:ascii="Book Antiqua" w:hAnsi="Book Antiqua"/>
        </w:rPr>
        <w:t>2367.</w:t>
      </w:r>
      <w:r w:rsidR="008461BD">
        <w:rPr>
          <w:rFonts w:ascii="Book Antiqua" w:hAnsi="Book Antiqua"/>
        </w:rPr>
        <w:t>08, English</w:t>
      </w:r>
      <w:r>
        <w:rPr>
          <w:rFonts w:ascii="Book Antiqua" w:hAnsi="Book Antiqua"/>
        </w:rPr>
        <w:t xml:space="preserve"> 2463</w:t>
      </w:r>
      <w:r w:rsidR="008461BD">
        <w:rPr>
          <w:rFonts w:ascii="Book Antiqua" w:hAnsi="Book Antiqua"/>
        </w:rPr>
        <w:t xml:space="preserve">: Game Theories and basic game design principles. </w:t>
      </w:r>
    </w:p>
    <w:p w14:paraId="21419C46" w14:textId="6B3830D1" w:rsidR="009615D4" w:rsidRPr="00B33ED6" w:rsidRDefault="009615D4" w:rsidP="00B33ED6">
      <w:pPr>
        <w:pStyle w:val="ListParagraph"/>
        <w:numPr>
          <w:ilvl w:val="0"/>
          <w:numId w:val="1"/>
        </w:numPr>
        <w:rPr>
          <w:rFonts w:ascii="Book Antiqua" w:hAnsi="Book Antiqua"/>
          <w:lang w:eastAsia="zh-CN"/>
        </w:rPr>
      </w:pPr>
      <w:r>
        <w:rPr>
          <w:rFonts w:ascii="Book Antiqua" w:hAnsi="Book Antiqua" w:hint="eastAsia"/>
          <w:lang w:eastAsia="zh-CN"/>
        </w:rPr>
        <w:t>COMM</w:t>
      </w:r>
      <w:r w:rsidR="00C66997">
        <w:rPr>
          <w:rFonts w:ascii="Book Antiqua" w:hAnsi="Book Antiqua"/>
          <w:lang w:eastAsia="zh-CN"/>
        </w:rPr>
        <w:t xml:space="preserve"> </w:t>
      </w:r>
      <w:r>
        <w:rPr>
          <w:rFonts w:ascii="Book Antiqua" w:hAnsi="Book Antiqua"/>
          <w:lang w:eastAsia="zh-CN"/>
        </w:rPr>
        <w:t xml:space="preserve">3165: </w:t>
      </w:r>
      <w:r>
        <w:rPr>
          <w:rFonts w:ascii="Book Antiqua" w:hAnsi="Book Antiqua" w:hint="eastAsia"/>
          <w:lang w:eastAsia="zh-CN"/>
        </w:rPr>
        <w:t>E</w:t>
      </w:r>
      <w:r w:rsidRPr="009615D4">
        <w:rPr>
          <w:rFonts w:ascii="Book Antiqua" w:hAnsi="Book Antiqua"/>
          <w:lang w:eastAsia="zh-CN"/>
        </w:rPr>
        <w:t>valuation and usability testing</w:t>
      </w:r>
    </w:p>
    <w:p w14:paraId="0945A986" w14:textId="77777777" w:rsidR="00B31C28" w:rsidRDefault="00B31C28" w:rsidP="00E75437">
      <w:pPr>
        <w:rPr>
          <w:rFonts w:ascii="Book Antiqua" w:hAnsi="Book Antiqua"/>
          <w:b/>
        </w:rPr>
      </w:pPr>
    </w:p>
    <w:p w14:paraId="36C15484" w14:textId="2ED3AAA1" w:rsidR="009615D4" w:rsidRDefault="009615D4" w:rsidP="00E75437">
      <w:pPr>
        <w:rPr>
          <w:rFonts w:ascii="Book Antiqua" w:hAnsi="Book Antiqua"/>
          <w:b/>
        </w:rPr>
        <w:sectPr w:rsidR="009615D4" w:rsidSect="00B31C28">
          <w:type w:val="continuous"/>
          <w:pgSz w:w="12240" w:h="15840"/>
          <w:pgMar w:top="1368" w:right="1440" w:bottom="1152" w:left="1440" w:header="720" w:footer="720" w:gutter="0"/>
          <w:cols w:num="2" w:space="720"/>
          <w:docGrid w:linePitch="360"/>
        </w:sectPr>
      </w:pPr>
    </w:p>
    <w:p w14:paraId="3E5B682C" w14:textId="77777777" w:rsidR="00B33ED6" w:rsidRPr="00B33ED6" w:rsidRDefault="00B33ED6" w:rsidP="00E75437">
      <w:pPr>
        <w:rPr>
          <w:rFonts w:ascii="Book Antiqua" w:hAnsi="Book Antiqua"/>
          <w:b/>
        </w:rPr>
      </w:pPr>
    </w:p>
    <w:p w14:paraId="53B83E2B" w14:textId="77777777" w:rsidR="00B33ED6" w:rsidRPr="00B33ED6" w:rsidRDefault="00B33ED6" w:rsidP="00F52698">
      <w:pPr>
        <w:pBdr>
          <w:bottom w:val="single" w:sz="4" w:space="1" w:color="auto"/>
        </w:pBdr>
        <w:rPr>
          <w:rFonts w:ascii="Book Antiqua" w:hAnsi="Book Antiqua"/>
          <w:b/>
        </w:rPr>
      </w:pPr>
      <w:r w:rsidRPr="00B33ED6">
        <w:rPr>
          <w:rFonts w:ascii="Book Antiqua" w:hAnsi="Book Antiqua"/>
          <w:b/>
        </w:rPr>
        <w:t>WORK EXPERIENCE</w:t>
      </w:r>
    </w:p>
    <w:p w14:paraId="5E35DDD2" w14:textId="168B7AE2" w:rsidR="00B33ED6" w:rsidRPr="00B33ED6" w:rsidRDefault="00480DF4" w:rsidP="00F52698">
      <w:pPr>
        <w:tabs>
          <w:tab w:val="left" w:pos="720"/>
          <w:tab w:val="left" w:pos="1440"/>
          <w:tab w:val="left" w:pos="2160"/>
          <w:tab w:val="right" w:pos="9360"/>
        </w:tabs>
        <w:rPr>
          <w:rFonts w:ascii="Book Antiqua" w:hAnsi="Book Antiqua"/>
        </w:rPr>
      </w:pPr>
      <w:r w:rsidRPr="00480DF4">
        <w:rPr>
          <w:rFonts w:ascii="Book Antiqua" w:hAnsi="Book Antiqua"/>
          <w:b/>
        </w:rPr>
        <w:t>Account Assistant</w:t>
      </w:r>
      <w:r w:rsidR="00F52698">
        <w:rPr>
          <w:rFonts w:ascii="Book Antiqua" w:hAnsi="Book Antiqua"/>
        </w:rPr>
        <w:tab/>
      </w:r>
      <w:r w:rsidR="00F52698">
        <w:rPr>
          <w:rFonts w:ascii="Book Antiqua" w:hAnsi="Book Antiqua"/>
        </w:rPr>
        <w:tab/>
      </w:r>
      <w:r w:rsidR="00C014AF">
        <w:rPr>
          <w:rFonts w:ascii="Book Antiqua" w:hAnsi="Book Antiqua" w:hint="eastAsia"/>
          <w:lang w:eastAsia="zh-CN"/>
        </w:rPr>
        <w:t>May</w:t>
      </w:r>
      <w:r w:rsidR="00C014AF">
        <w:rPr>
          <w:rFonts w:ascii="Book Antiqua" w:hAnsi="Book Antiqua"/>
          <w:lang w:eastAsia="zh-CN"/>
        </w:rPr>
        <w:t xml:space="preserve"> </w:t>
      </w:r>
      <w:r w:rsidR="00C014AF">
        <w:rPr>
          <w:rFonts w:ascii="Times New Roman" w:hAnsi="Times New Roman" w:cs="Times New Roman"/>
          <w:color w:val="222222"/>
        </w:rPr>
        <w:t>2023 -</w:t>
      </w:r>
      <w:r w:rsidR="00C014AF">
        <w:rPr>
          <w:rFonts w:ascii="Times New Roman" w:hAnsi="Times New Roman" w:cs="Times New Roman" w:hint="eastAsia"/>
          <w:color w:val="222222"/>
          <w:lang w:eastAsia="zh-CN"/>
        </w:rPr>
        <w:t>August</w:t>
      </w:r>
      <w:r w:rsidR="00C014AF">
        <w:rPr>
          <w:rFonts w:ascii="Times New Roman" w:hAnsi="Times New Roman" w:cs="Times New Roman"/>
          <w:color w:val="222222"/>
          <w:lang w:eastAsia="zh-CN"/>
        </w:rPr>
        <w:t xml:space="preserve"> 2023</w:t>
      </w:r>
    </w:p>
    <w:p w14:paraId="538BB833" w14:textId="7FF5E0A7" w:rsidR="00B33ED6" w:rsidRPr="00153D5D" w:rsidRDefault="00153D5D" w:rsidP="00153D5D">
      <w:pPr>
        <w:pStyle w:val="NormalWeb"/>
        <w:shd w:val="clear" w:color="auto" w:fill="FFFFFF"/>
        <w:spacing w:before="0" w:beforeAutospacing="0" w:after="390" w:afterAutospacing="0"/>
        <w:rPr>
          <w:rFonts w:ascii="Times New Roman" w:hAnsi="Times New Roman" w:cs="Times New Roman"/>
          <w:color w:val="222222"/>
        </w:rPr>
      </w:pPr>
      <w:r w:rsidRPr="001B358E">
        <w:rPr>
          <w:rFonts w:ascii="Times New Roman" w:hAnsi="Times New Roman" w:cs="Times New Roman"/>
          <w:color w:val="222222"/>
        </w:rPr>
        <w:t>Shanghai LianWei</w:t>
      </w:r>
      <w:r>
        <w:rPr>
          <w:rFonts w:ascii="Times New Roman" w:hAnsi="Times New Roman" w:cs="Times New Roman" w:hint="eastAsia"/>
          <w:color w:val="222222"/>
        </w:rPr>
        <w:t>,</w:t>
      </w:r>
      <w:r>
        <w:rPr>
          <w:rFonts w:ascii="Times New Roman" w:hAnsi="Times New Roman" w:cs="Times New Roman"/>
          <w:color w:val="222222"/>
        </w:rPr>
        <w:t xml:space="preserve"> </w:t>
      </w:r>
      <w:r w:rsidRPr="001B358E">
        <w:rPr>
          <w:rFonts w:ascii="Times New Roman" w:hAnsi="Times New Roman" w:cs="Times New Roman"/>
          <w:color w:val="222222"/>
        </w:rPr>
        <w:t>Digits Technology Group</w:t>
      </w:r>
      <w:r w:rsidR="00C014AF">
        <w:rPr>
          <w:rFonts w:ascii="Times New Roman" w:hAnsi="Times New Roman" w:cs="Times New Roman"/>
          <w:color w:val="222222"/>
        </w:rPr>
        <w:t xml:space="preserve"> </w:t>
      </w:r>
      <w:r w:rsidR="00F52698">
        <w:rPr>
          <w:rFonts w:ascii="Book Antiqua" w:hAnsi="Book Antiqua"/>
        </w:rPr>
        <w:t>(</w:t>
      </w:r>
      <w:r>
        <w:rPr>
          <w:rFonts w:ascii="Book Antiqua" w:hAnsi="Book Antiqua" w:hint="eastAsia"/>
        </w:rPr>
        <w:t>China</w:t>
      </w:r>
      <w:r w:rsidR="00F52698">
        <w:rPr>
          <w:rFonts w:ascii="Book Antiqua" w:hAnsi="Book Antiqua"/>
        </w:rPr>
        <w:t xml:space="preserve">, </w:t>
      </w:r>
      <w:r>
        <w:rPr>
          <w:rFonts w:ascii="Book Antiqua" w:hAnsi="Book Antiqua" w:hint="eastAsia"/>
        </w:rPr>
        <w:t>Shanghai</w:t>
      </w:r>
      <w:r w:rsidR="00F52698">
        <w:rPr>
          <w:rFonts w:ascii="Book Antiqua" w:hAnsi="Book Antiqua"/>
        </w:rPr>
        <w:t>)</w:t>
      </w:r>
    </w:p>
    <w:p w14:paraId="406FF6A5" w14:textId="3060FA8F" w:rsidR="00F52F77" w:rsidRPr="00C86415" w:rsidRDefault="0070661C" w:rsidP="00C86415">
      <w:pPr>
        <w:pStyle w:val="NormalWeb"/>
        <w:numPr>
          <w:ilvl w:val="0"/>
          <w:numId w:val="1"/>
        </w:numPr>
        <w:rPr>
          <w:rFonts w:ascii="TimesNewRomanPSMT" w:hAnsi="TimesNewRomanPSMT" w:hint="eastAsia"/>
        </w:rPr>
      </w:pPr>
      <w:r w:rsidRPr="00C86415">
        <w:rPr>
          <w:rFonts w:ascii="TimesNewRomanPSMT" w:hAnsi="TimesNewRomanPSMT" w:hint="eastAsia"/>
        </w:rPr>
        <w:t>W</w:t>
      </w:r>
      <w:r w:rsidRPr="00C86415">
        <w:rPr>
          <w:rFonts w:ascii="TimesNewRomanPSMT" w:hAnsi="TimesNewRomanPSMT"/>
        </w:rPr>
        <w:t xml:space="preserve">orked on a project </w:t>
      </w:r>
      <w:r w:rsidR="000E7614" w:rsidRPr="00C86415">
        <w:rPr>
          <w:rFonts w:ascii="TimesNewRomanPSMT" w:hAnsi="TimesNewRomanPSMT"/>
        </w:rPr>
        <w:t>en</w:t>
      </w:r>
      <w:r w:rsidRPr="00C86415">
        <w:rPr>
          <w:rFonts w:ascii="TimesNewRomanPSMT" w:hAnsi="TimesNewRomanPSMT"/>
        </w:rPr>
        <w:t>titled Renovation of SAIC-Volkswagen Brand's Official Website (Phase II) and Operation and Maintenance</w:t>
      </w:r>
      <w:ins w:id="1" w:author="Ran Dai" w:date="2023-10-12T23:46:00Z">
        <w:r w:rsidR="000E7614" w:rsidRPr="00C86415">
          <w:rPr>
            <w:rFonts w:ascii="TimesNewRomanPSMT" w:hAnsi="TimesNewRomanPSMT"/>
          </w:rPr>
          <w:t xml:space="preserve"> </w:t>
        </w:r>
      </w:ins>
      <w:r w:rsidRPr="00C86415">
        <w:rPr>
          <w:rFonts w:ascii="TimesNewRomanPSMT" w:hAnsi="TimesNewRomanPSMT"/>
        </w:rPr>
        <w:t>&amp; After Sales Official Website Maintenance</w:t>
      </w:r>
      <w:ins w:id="2" w:author="Ran Dai" w:date="2023-10-12T23:46:00Z">
        <w:r w:rsidR="000E7614" w:rsidRPr="00C86415">
          <w:rPr>
            <w:rFonts w:ascii="TimesNewRomanPSMT" w:hAnsi="TimesNewRomanPSMT"/>
          </w:rPr>
          <w:t xml:space="preserve"> </w:t>
        </w:r>
      </w:ins>
      <w:r w:rsidRPr="00C86415">
        <w:rPr>
          <w:rFonts w:ascii="TimesNewRomanPSMT" w:hAnsi="TimesNewRomanPSMT"/>
        </w:rPr>
        <w:t xml:space="preserve">&amp; Club Official Website Maintenance. This project was aimed at maintaining daily website operations and updates. </w:t>
      </w:r>
    </w:p>
    <w:p w14:paraId="7F01B6BF" w14:textId="757436A6" w:rsidR="00512F1F" w:rsidRPr="00C86415" w:rsidRDefault="0070661C" w:rsidP="00C86415">
      <w:pPr>
        <w:pStyle w:val="NormalWeb"/>
        <w:numPr>
          <w:ilvl w:val="0"/>
          <w:numId w:val="1"/>
        </w:numPr>
        <w:rPr>
          <w:rFonts w:ascii="TimesNewRomanPSMT" w:hAnsi="TimesNewRomanPSMT" w:hint="eastAsia"/>
        </w:rPr>
      </w:pPr>
      <w:r w:rsidRPr="00C86415">
        <w:rPr>
          <w:rFonts w:ascii="TimesNewRomanPSMT" w:hAnsi="TimesNewRomanPSMT"/>
        </w:rPr>
        <w:t xml:space="preserve">As part of the project, </w:t>
      </w:r>
      <w:r w:rsidR="00F52F77" w:rsidRPr="00C86415">
        <w:rPr>
          <w:rFonts w:ascii="TimesNewRomanPSMT" w:hAnsi="TimesNewRomanPSMT" w:hint="eastAsia"/>
        </w:rPr>
        <w:t>Tian</w:t>
      </w:r>
      <w:r w:rsidRPr="00C86415">
        <w:rPr>
          <w:rFonts w:ascii="TimesNewRomanPSMT" w:hAnsi="TimesNewRomanPSMT"/>
        </w:rPr>
        <w:t xml:space="preserve"> </w:t>
      </w:r>
      <w:r w:rsidR="000E7614" w:rsidRPr="00C86415">
        <w:rPr>
          <w:rFonts w:ascii="TimesNewRomanPSMT" w:hAnsi="TimesNewRomanPSMT"/>
        </w:rPr>
        <w:t xml:space="preserve">was in charge of </w:t>
      </w:r>
      <w:r w:rsidRPr="00C86415">
        <w:rPr>
          <w:rFonts w:ascii="TimesNewRomanPSMT" w:hAnsi="TimesNewRomanPSMT"/>
        </w:rPr>
        <w:t>design</w:t>
      </w:r>
      <w:r w:rsidR="000E7614" w:rsidRPr="00C86415">
        <w:rPr>
          <w:rFonts w:ascii="TimesNewRomanPSMT" w:hAnsi="TimesNewRomanPSMT"/>
        </w:rPr>
        <w:t>ing</w:t>
      </w:r>
      <w:r w:rsidRPr="00C86415">
        <w:rPr>
          <w:rFonts w:ascii="TimesNewRomanPSMT" w:hAnsi="TimesNewRomanPSMT"/>
        </w:rPr>
        <w:t xml:space="preserve"> website layouts, banners, and contents based on the specifications. She also </w:t>
      </w:r>
      <w:r w:rsidR="000E7614" w:rsidRPr="00C86415">
        <w:rPr>
          <w:rFonts w:ascii="TimesNewRomanPSMT" w:hAnsi="TimesNewRomanPSMT"/>
        </w:rPr>
        <w:t xml:space="preserve">assisted </w:t>
      </w:r>
      <w:r w:rsidRPr="00C86415">
        <w:rPr>
          <w:rFonts w:ascii="TimesNewRomanPSMT" w:hAnsi="TimesNewRomanPSMT"/>
        </w:rPr>
        <w:t>in updating marketing activities and information provided by SAIC-Volkswagen.</w:t>
      </w:r>
    </w:p>
    <w:p w14:paraId="251336BD" w14:textId="574CFFA7" w:rsidR="00512F1F" w:rsidRPr="00512F1F" w:rsidRDefault="007A3AAC" w:rsidP="00512F1F">
      <w:pPr>
        <w:tabs>
          <w:tab w:val="left" w:pos="720"/>
          <w:tab w:val="left" w:pos="1440"/>
          <w:tab w:val="left" w:pos="2160"/>
          <w:tab w:val="right" w:pos="9360"/>
        </w:tabs>
        <w:rPr>
          <w:rFonts w:ascii="Book Antiqua" w:hAnsi="Book Antiqua"/>
        </w:rPr>
      </w:pPr>
      <w:r>
        <w:rPr>
          <w:rFonts w:ascii="Book Antiqua" w:hAnsi="Book Antiqua"/>
          <w:b/>
        </w:rPr>
        <w:t>Interview</w:t>
      </w:r>
      <w:r w:rsidR="00512F1F" w:rsidRPr="00512F1F">
        <w:rPr>
          <w:rFonts w:ascii="Book Antiqua" w:hAnsi="Book Antiqua"/>
          <w:b/>
        </w:rPr>
        <w:t xml:space="preserve"> Assistant</w:t>
      </w:r>
      <w:r w:rsidR="00512F1F" w:rsidRPr="00512F1F">
        <w:rPr>
          <w:rFonts w:ascii="Book Antiqua" w:hAnsi="Book Antiqua"/>
        </w:rPr>
        <w:tab/>
      </w:r>
      <w:r w:rsidR="00512F1F" w:rsidRPr="00512F1F">
        <w:rPr>
          <w:rFonts w:ascii="Book Antiqua" w:hAnsi="Book Antiqua"/>
        </w:rPr>
        <w:tab/>
      </w:r>
      <w:r>
        <w:rPr>
          <w:rFonts w:ascii="Book Antiqua" w:hAnsi="Book Antiqua"/>
          <w:lang w:eastAsia="zh-CN"/>
        </w:rPr>
        <w:t xml:space="preserve">September </w:t>
      </w:r>
      <w:r w:rsidRPr="00512F1F">
        <w:rPr>
          <w:rFonts w:ascii="Times New Roman" w:hAnsi="Times New Roman" w:cs="Times New Roman"/>
          <w:color w:val="222222"/>
          <w:lang w:eastAsia="zh-CN"/>
        </w:rPr>
        <w:t>2023</w:t>
      </w:r>
    </w:p>
    <w:p w14:paraId="6D27C836" w14:textId="0A3A5121" w:rsidR="00512F1F" w:rsidRDefault="00512F1F" w:rsidP="00512F1F">
      <w:pPr>
        <w:pStyle w:val="NormalWeb"/>
        <w:shd w:val="clear" w:color="auto" w:fill="FFFFFF"/>
        <w:spacing w:before="0" w:beforeAutospacing="0" w:after="390" w:afterAutospacing="0"/>
        <w:rPr>
          <w:rFonts w:ascii="Book Antiqua" w:hAnsi="Book Antiqua"/>
        </w:rPr>
      </w:pPr>
      <w:r w:rsidRPr="001B358E">
        <w:rPr>
          <w:rFonts w:ascii="Times New Roman" w:hAnsi="Times New Roman" w:cs="Times New Roman"/>
          <w:color w:val="222222"/>
        </w:rPr>
        <w:t>Shanghai </w:t>
      </w:r>
      <w:r w:rsidR="007A3AAC">
        <w:rPr>
          <w:rFonts w:ascii="Times New Roman" w:hAnsi="Times New Roman" w:cs="Times New Roman"/>
          <w:color w:val="222222"/>
        </w:rPr>
        <w:t>NiuYouGu</w:t>
      </w:r>
      <w:r>
        <w:rPr>
          <w:rFonts w:ascii="Times New Roman" w:hAnsi="Times New Roman" w:cs="Times New Roman"/>
          <w:color w:val="222222"/>
        </w:rPr>
        <w:t xml:space="preserve"> </w:t>
      </w:r>
      <w:r>
        <w:rPr>
          <w:rFonts w:ascii="Book Antiqua" w:hAnsi="Book Antiqua"/>
        </w:rPr>
        <w:t>(</w:t>
      </w:r>
      <w:r>
        <w:rPr>
          <w:rFonts w:ascii="Book Antiqua" w:hAnsi="Book Antiqua" w:hint="eastAsia"/>
        </w:rPr>
        <w:t>China</w:t>
      </w:r>
      <w:r>
        <w:rPr>
          <w:rFonts w:ascii="Book Antiqua" w:hAnsi="Book Antiqua"/>
        </w:rPr>
        <w:t xml:space="preserve">, </w:t>
      </w:r>
      <w:r>
        <w:rPr>
          <w:rFonts w:ascii="Book Antiqua" w:hAnsi="Book Antiqua" w:hint="eastAsia"/>
        </w:rPr>
        <w:t>Shanghai</w:t>
      </w:r>
      <w:r>
        <w:rPr>
          <w:rFonts w:ascii="Book Antiqua" w:hAnsi="Book Antiqua"/>
        </w:rPr>
        <w:t>)</w:t>
      </w:r>
    </w:p>
    <w:p w14:paraId="1799C9CA" w14:textId="3CAAD8A9" w:rsidR="007A3AAC" w:rsidRPr="00C86415" w:rsidRDefault="006C36B6" w:rsidP="00C86415">
      <w:pPr>
        <w:pStyle w:val="NormalWeb"/>
        <w:numPr>
          <w:ilvl w:val="0"/>
          <w:numId w:val="1"/>
        </w:numPr>
        <w:rPr>
          <w:rFonts w:ascii="TimesNewRomanPSMT" w:hAnsi="TimesNewRomanPSMT" w:hint="eastAsia"/>
        </w:rPr>
      </w:pPr>
      <w:r w:rsidRPr="00C86415">
        <w:rPr>
          <w:rFonts w:ascii="TimesNewRomanPSMT" w:hAnsi="TimesNewRomanPSMT"/>
        </w:rPr>
        <w:t xml:space="preserve">Conducted outreach efforts to identify and recruit potential interviewees for a </w:t>
      </w:r>
      <w:r w:rsidR="00D87936" w:rsidRPr="00C86415">
        <w:rPr>
          <w:rFonts w:ascii="TimesNewRomanPSMT" w:hAnsi="TimesNewRomanPSMT"/>
        </w:rPr>
        <w:t>game that is not published yet</w:t>
      </w:r>
      <w:r w:rsidRPr="00C86415">
        <w:rPr>
          <w:rFonts w:ascii="TimesNewRomanPSMT" w:hAnsi="TimesNewRomanPSMT"/>
        </w:rPr>
        <w:t>.</w:t>
      </w:r>
    </w:p>
    <w:p w14:paraId="276CC024" w14:textId="1A001A3F" w:rsidR="00392BFE" w:rsidRPr="00C86415" w:rsidRDefault="00392BFE" w:rsidP="00C86415">
      <w:pPr>
        <w:pStyle w:val="NormalWeb"/>
        <w:numPr>
          <w:ilvl w:val="0"/>
          <w:numId w:val="1"/>
        </w:numPr>
        <w:rPr>
          <w:rFonts w:ascii="TimesNewRomanPSMT" w:hAnsi="TimesNewRomanPSMT" w:hint="eastAsia"/>
        </w:rPr>
      </w:pPr>
      <w:r w:rsidRPr="00C86415">
        <w:rPr>
          <w:rFonts w:ascii="TimesNewRomanPSMT" w:hAnsi="TimesNewRomanPSMT"/>
        </w:rPr>
        <w:t>Assisted in coordinating and scheduling interviews with qualified candidates, demonstrating strong organizational and communication skills.</w:t>
      </w:r>
    </w:p>
    <w:p w14:paraId="5BDD2C91" w14:textId="40EA6ECA" w:rsidR="007A3AAC" w:rsidRPr="00C86415" w:rsidRDefault="006B15CA" w:rsidP="00C86415">
      <w:pPr>
        <w:pStyle w:val="NormalWeb"/>
        <w:numPr>
          <w:ilvl w:val="0"/>
          <w:numId w:val="1"/>
        </w:numPr>
        <w:rPr>
          <w:rFonts w:ascii="TimesNewRomanPSMT" w:hAnsi="TimesNewRomanPSMT" w:hint="eastAsia"/>
        </w:rPr>
      </w:pPr>
      <w:r w:rsidRPr="00C86415">
        <w:rPr>
          <w:rFonts w:ascii="TimesNewRomanPSMT" w:hAnsi="TimesNewRomanPSMT"/>
        </w:rPr>
        <w:lastRenderedPageBreak/>
        <w:t xml:space="preserve">Played an integral role in the interview process by conducting insightful and comprehensive summaries </w:t>
      </w:r>
      <w:r w:rsidR="0053276B" w:rsidRPr="00C86415">
        <w:rPr>
          <w:rFonts w:ascii="TimesNewRomanPSMT" w:hAnsi="TimesNewRomanPSMT"/>
        </w:rPr>
        <w:t xml:space="preserve">by using </w:t>
      </w:r>
      <w:r w:rsidR="00C8064F" w:rsidRPr="00C86415">
        <w:rPr>
          <w:rFonts w:ascii="TimesNewRomanPSMT" w:hAnsi="TimesNewRomanPSMT"/>
        </w:rPr>
        <w:t>EXCEL and Word to sort and summarize</w:t>
      </w:r>
      <w:r w:rsidRPr="00C86415">
        <w:rPr>
          <w:rFonts w:ascii="TimesNewRomanPSMT" w:hAnsi="TimesNewRomanPSMT"/>
        </w:rPr>
        <w:t xml:space="preserve"> interview results.</w:t>
      </w:r>
    </w:p>
    <w:p w14:paraId="6EE279A1" w14:textId="77777777" w:rsidR="00512F1F" w:rsidRDefault="00512F1F" w:rsidP="0067703A">
      <w:pPr>
        <w:pBdr>
          <w:bottom w:val="single" w:sz="4" w:space="1" w:color="auto"/>
        </w:pBdr>
        <w:rPr>
          <w:rFonts w:ascii="Book Antiqua" w:hAnsi="Book Antiqua"/>
          <w:b/>
        </w:rPr>
      </w:pPr>
    </w:p>
    <w:p w14:paraId="214CC5F1" w14:textId="6630881C" w:rsidR="00E75437" w:rsidRPr="00B33ED6" w:rsidRDefault="00E75437" w:rsidP="0067703A">
      <w:pPr>
        <w:pBdr>
          <w:bottom w:val="single" w:sz="4" w:space="1" w:color="auto"/>
        </w:pBdr>
        <w:rPr>
          <w:rFonts w:ascii="Book Antiqua" w:hAnsi="Book Antiqua"/>
          <w:b/>
        </w:rPr>
      </w:pPr>
      <w:r w:rsidRPr="00B33ED6">
        <w:rPr>
          <w:rFonts w:ascii="Book Antiqua" w:hAnsi="Book Antiqua"/>
          <w:b/>
        </w:rPr>
        <w:t>RESEARCH EXPERIENCE</w:t>
      </w:r>
    </w:p>
    <w:p w14:paraId="19526B9F" w14:textId="1745BBAB" w:rsidR="00E75437" w:rsidRPr="00B33ED6" w:rsidRDefault="00792998" w:rsidP="00C8450D">
      <w:pPr>
        <w:tabs>
          <w:tab w:val="right" w:pos="720"/>
          <w:tab w:val="left" w:pos="1440"/>
          <w:tab w:val="left" w:pos="2160"/>
          <w:tab w:val="left" w:pos="2880"/>
          <w:tab w:val="left" w:pos="3600"/>
          <w:tab w:val="left" w:pos="4320"/>
          <w:tab w:val="left" w:pos="5040"/>
          <w:tab w:val="left" w:pos="5640"/>
          <w:tab w:val="left" w:pos="7080"/>
          <w:tab w:val="left" w:pos="7920"/>
          <w:tab w:val="left" w:pos="8640"/>
          <w:tab w:val="right" w:pos="9360"/>
        </w:tabs>
        <w:rPr>
          <w:rFonts w:ascii="Book Antiqua" w:hAnsi="Book Antiqua"/>
        </w:rPr>
      </w:pPr>
      <w:bookmarkStart w:id="3" w:name="OLE_LINK1"/>
      <w:bookmarkStart w:id="4" w:name="OLE_LINK2"/>
      <w:r w:rsidRPr="00792998">
        <w:rPr>
          <w:rFonts w:ascii="Book Antiqua" w:hAnsi="Book Antiqua"/>
          <w:b/>
        </w:rPr>
        <w:t>Chronos Laboratory</w:t>
      </w:r>
      <w:r w:rsidR="00C8450D">
        <w:rPr>
          <w:rFonts w:ascii="Book Antiqua" w:hAnsi="Book Antiqua"/>
          <w:b/>
        </w:rPr>
        <w:t>-Research Assistant</w:t>
      </w:r>
      <w:r w:rsidR="00E75437" w:rsidRPr="00792998">
        <w:rPr>
          <w:rFonts w:ascii="Book Antiqua" w:hAnsi="Book Antiqua"/>
          <w:b/>
        </w:rPr>
        <w:tab/>
      </w:r>
      <w:r w:rsidR="00E75437" w:rsidRPr="00B33ED6">
        <w:rPr>
          <w:rFonts w:ascii="Book Antiqua" w:hAnsi="Book Antiqua"/>
        </w:rPr>
        <w:tab/>
      </w:r>
      <w:r w:rsidR="00E75437" w:rsidRPr="00B33ED6">
        <w:rPr>
          <w:rFonts w:ascii="Book Antiqua" w:hAnsi="Book Antiqua"/>
        </w:rPr>
        <w:tab/>
      </w:r>
      <w:r w:rsidR="00524396">
        <w:rPr>
          <w:rFonts w:ascii="Book Antiqua" w:hAnsi="Book Antiqua"/>
        </w:rPr>
        <w:t>Augu</w:t>
      </w:r>
      <w:r w:rsidR="001575E8">
        <w:rPr>
          <w:rFonts w:ascii="Book Antiqua" w:hAnsi="Book Antiqua"/>
        </w:rPr>
        <w:t>st</w:t>
      </w:r>
      <w:r w:rsidR="007F74F0">
        <w:rPr>
          <w:rFonts w:ascii="Book Antiqua" w:hAnsi="Book Antiqua"/>
        </w:rPr>
        <w:t xml:space="preserve"> 2022-Current</w:t>
      </w:r>
    </w:p>
    <w:p w14:paraId="09F767AA" w14:textId="1F3CD810" w:rsidR="00E75437" w:rsidRPr="00B33ED6" w:rsidRDefault="00E75437" w:rsidP="00E75437">
      <w:pPr>
        <w:tabs>
          <w:tab w:val="righ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Book Antiqua" w:hAnsi="Book Antiqua"/>
        </w:rPr>
      </w:pPr>
      <w:r w:rsidRPr="00B33ED6">
        <w:rPr>
          <w:rFonts w:ascii="Book Antiqua" w:hAnsi="Book Antiqua"/>
        </w:rPr>
        <w:tab/>
      </w:r>
      <w:r w:rsidR="00951B57">
        <w:rPr>
          <w:rFonts w:ascii="Book Antiqua" w:hAnsi="Book Antiqua"/>
          <w:i/>
        </w:rPr>
        <w:t>Communication Department</w:t>
      </w:r>
      <w:r w:rsidR="003F6452">
        <w:rPr>
          <w:rFonts w:ascii="Book Antiqua" w:hAnsi="Book Antiqua"/>
          <w:i/>
        </w:rPr>
        <w:t xml:space="preserve"> </w:t>
      </w:r>
      <w:r w:rsidR="003F6452">
        <w:rPr>
          <w:rFonts w:ascii="Book Antiqua" w:hAnsi="Book Antiqua"/>
        </w:rPr>
        <w:t>(</w:t>
      </w:r>
      <w:r w:rsidR="00951B57">
        <w:rPr>
          <w:rFonts w:ascii="Book Antiqua" w:hAnsi="Book Antiqua"/>
        </w:rPr>
        <w:t>The Ohio State University</w:t>
      </w:r>
      <w:r w:rsidR="003F6452">
        <w:rPr>
          <w:rFonts w:ascii="Book Antiqua" w:hAnsi="Book Antiqua"/>
        </w:rPr>
        <w:t>)</w:t>
      </w:r>
      <w:r w:rsidRPr="00B33ED6">
        <w:rPr>
          <w:rFonts w:ascii="Book Antiqua" w:hAnsi="Book Antiqua"/>
        </w:rPr>
        <w:tab/>
      </w:r>
      <w:r w:rsidRPr="00B33ED6">
        <w:rPr>
          <w:rFonts w:ascii="Book Antiqua" w:hAnsi="Book Antiqua"/>
        </w:rPr>
        <w:tab/>
      </w:r>
      <w:r w:rsidRPr="00B33ED6">
        <w:rPr>
          <w:rFonts w:ascii="Book Antiqua" w:hAnsi="Book Antiqua"/>
        </w:rPr>
        <w:tab/>
      </w:r>
      <w:r w:rsidRPr="00B33ED6">
        <w:rPr>
          <w:rFonts w:ascii="Book Antiqua" w:hAnsi="Book Antiqua"/>
        </w:rPr>
        <w:tab/>
      </w:r>
      <w:r w:rsidRPr="00B33ED6">
        <w:rPr>
          <w:rFonts w:ascii="Book Antiqua" w:hAnsi="Book Antiqua"/>
        </w:rPr>
        <w:tab/>
      </w:r>
      <w:r w:rsidRPr="00B33ED6">
        <w:rPr>
          <w:rFonts w:ascii="Book Antiqua" w:hAnsi="Book Antiqua"/>
        </w:rPr>
        <w:tab/>
      </w:r>
      <w:r w:rsidRPr="00B33ED6">
        <w:rPr>
          <w:rFonts w:ascii="Book Antiqua" w:hAnsi="Book Antiqua"/>
        </w:rPr>
        <w:tab/>
      </w:r>
      <w:r w:rsidRPr="00B33ED6">
        <w:rPr>
          <w:rFonts w:ascii="Book Antiqua" w:hAnsi="Book Antiqua"/>
        </w:rPr>
        <w:tab/>
      </w:r>
      <w:r w:rsidRPr="00B33ED6">
        <w:rPr>
          <w:rFonts w:ascii="Book Antiqua" w:hAnsi="Book Antiqua"/>
        </w:rPr>
        <w:tab/>
      </w:r>
      <w:r w:rsidRPr="00B33ED6">
        <w:rPr>
          <w:rFonts w:ascii="Book Antiqua" w:hAnsi="Book Antiqua"/>
        </w:rPr>
        <w:tab/>
      </w:r>
    </w:p>
    <w:p w14:paraId="6FDAFFD6" w14:textId="77777777" w:rsidR="00B30ADA" w:rsidRPr="00B30ADA" w:rsidRDefault="00B30ADA" w:rsidP="00B30ADA">
      <w:pPr>
        <w:pStyle w:val="NormalWeb"/>
        <w:numPr>
          <w:ilvl w:val="0"/>
          <w:numId w:val="1"/>
        </w:numPr>
        <w:rPr>
          <w:rFonts w:ascii="TimesNewRomanPSMT" w:hAnsi="TimesNewRomanPSMT" w:hint="eastAsia"/>
        </w:rPr>
      </w:pPr>
      <w:r w:rsidRPr="00B30ADA">
        <w:rPr>
          <w:rFonts w:ascii="TimesNewRomanPSMT" w:hAnsi="TimesNewRomanPSMT"/>
        </w:rPr>
        <w:t>Collaborate with professors to conduct research in Communication, emphasizing participant management and response recording.</w:t>
      </w:r>
    </w:p>
    <w:bookmarkEnd w:id="3"/>
    <w:bookmarkEnd w:id="4"/>
    <w:p w14:paraId="3F959D6B" w14:textId="1DF98A25" w:rsidR="00B30ADA" w:rsidRPr="00B30ADA" w:rsidRDefault="00B30ADA" w:rsidP="00B30ADA">
      <w:pPr>
        <w:pStyle w:val="NormalWeb"/>
        <w:numPr>
          <w:ilvl w:val="0"/>
          <w:numId w:val="1"/>
        </w:numPr>
        <w:rPr>
          <w:rFonts w:ascii="TimesNewRomanPSMT" w:hAnsi="TimesNewRomanPSMT" w:hint="eastAsia"/>
        </w:rPr>
      </w:pPr>
      <w:r w:rsidRPr="00B30ADA">
        <w:rPr>
          <w:rFonts w:ascii="TimesNewRomanPSMT" w:hAnsi="TimesNewRomanPSMT"/>
        </w:rPr>
        <w:t>Employ advanced research methodologies</w:t>
      </w:r>
      <w:r w:rsidR="00512F1F">
        <w:rPr>
          <w:rFonts w:ascii="TimesNewRomanPSMT" w:hAnsi="TimesNewRomanPSMT"/>
        </w:rPr>
        <w:t xml:space="preserve"> such as </w:t>
      </w:r>
      <w:r w:rsidR="006F21A8">
        <w:rPr>
          <w:rFonts w:ascii="TimesNewRomanPSMT" w:hAnsi="TimesNewRomanPSMT"/>
        </w:rPr>
        <w:t xml:space="preserve">experiments in controlled groups </w:t>
      </w:r>
      <w:r w:rsidR="000E7614">
        <w:rPr>
          <w:rFonts w:ascii="TimesNewRomanPSMT" w:hAnsi="TimesNewRomanPSMT"/>
        </w:rPr>
        <w:t>to</w:t>
      </w:r>
      <w:r w:rsidRPr="00B30ADA">
        <w:rPr>
          <w:rFonts w:ascii="TimesNewRomanPSMT" w:hAnsi="TimesNewRomanPSMT"/>
        </w:rPr>
        <w:t xml:space="preserve"> </w:t>
      </w:r>
      <w:r w:rsidR="000E7614" w:rsidRPr="00B30ADA">
        <w:rPr>
          <w:rFonts w:ascii="TimesNewRomanPSMT" w:hAnsi="TimesNewRomanPSMT"/>
        </w:rPr>
        <w:t>contribut</w:t>
      </w:r>
      <w:r w:rsidR="000E7614">
        <w:rPr>
          <w:rFonts w:ascii="TimesNewRomanPSMT" w:hAnsi="TimesNewRomanPSMT"/>
        </w:rPr>
        <w:t>e</w:t>
      </w:r>
      <w:r w:rsidR="000E7614" w:rsidRPr="00B30ADA">
        <w:rPr>
          <w:rFonts w:ascii="TimesNewRomanPSMT" w:hAnsi="TimesNewRomanPSMT"/>
        </w:rPr>
        <w:t xml:space="preserve"> </w:t>
      </w:r>
      <w:r w:rsidRPr="00B30ADA">
        <w:rPr>
          <w:rFonts w:ascii="TimesNewRomanPSMT" w:hAnsi="TimesNewRomanPSMT"/>
        </w:rPr>
        <w:t xml:space="preserve">to the department's </w:t>
      </w:r>
      <w:r w:rsidR="00AC31CA">
        <w:rPr>
          <w:rFonts w:ascii="TimesNewRomanPSMT" w:hAnsi="TimesNewRomanPSMT"/>
        </w:rPr>
        <w:t>researc</w:t>
      </w:r>
      <w:r w:rsidR="00AC31CA">
        <w:rPr>
          <w:rFonts w:ascii="TimesNewRomanPSMT" w:hAnsi="TimesNewRomanPSMT" w:hint="eastAsia"/>
        </w:rPr>
        <w:t>h</w:t>
      </w:r>
      <w:r w:rsidRPr="00B30ADA">
        <w:rPr>
          <w:rFonts w:ascii="TimesNewRomanPSMT" w:hAnsi="TimesNewRomanPSMT"/>
        </w:rPr>
        <w:t xml:space="preserve"> </w:t>
      </w:r>
      <w:r w:rsidR="000E7614">
        <w:rPr>
          <w:rFonts w:ascii="TimesNewRomanPSMT" w:hAnsi="TimesNewRomanPSMT"/>
        </w:rPr>
        <w:t>fundamental</w:t>
      </w:r>
      <w:r w:rsidR="000E7614">
        <w:rPr>
          <w:rFonts w:ascii="TimesNewRomanPSMT" w:hAnsi="TimesNewRomanPSMT" w:hint="eastAsia"/>
        </w:rPr>
        <w:t>s</w:t>
      </w:r>
      <w:r w:rsidR="000E7614">
        <w:rPr>
          <w:rFonts w:ascii="TimesNewRomanPSMT" w:hAnsi="TimesNewRomanPSMT"/>
        </w:rPr>
        <w:t xml:space="preserve"> in </w:t>
      </w:r>
      <w:r w:rsidR="00E32A54">
        <w:rPr>
          <w:rFonts w:ascii="TimesNewRomanPSMT" w:hAnsi="TimesNewRomanPSMT"/>
        </w:rPr>
        <w:t>video games and influence on people</w:t>
      </w:r>
      <w:r w:rsidRPr="00B30ADA">
        <w:rPr>
          <w:rFonts w:ascii="TimesNewRomanPSMT" w:hAnsi="TimesNewRomanPSMT"/>
        </w:rPr>
        <w:t>.</w:t>
      </w:r>
    </w:p>
    <w:p w14:paraId="69C4E244" w14:textId="23145CFB" w:rsidR="00B30ADA" w:rsidRPr="00B30ADA" w:rsidRDefault="00B30ADA" w:rsidP="00B30ADA">
      <w:pPr>
        <w:pStyle w:val="NormalWeb"/>
        <w:numPr>
          <w:ilvl w:val="0"/>
          <w:numId w:val="1"/>
        </w:numPr>
        <w:rPr>
          <w:rFonts w:ascii="TimesNewRomanPSMT" w:hAnsi="TimesNewRomanPSMT" w:hint="eastAsia"/>
        </w:rPr>
      </w:pPr>
      <w:r w:rsidRPr="00B30ADA">
        <w:rPr>
          <w:rFonts w:ascii="TimesNewRomanPSMT" w:hAnsi="TimesNewRomanPSMT"/>
        </w:rPr>
        <w:t xml:space="preserve">Assist in </w:t>
      </w:r>
      <w:r w:rsidR="000E7614">
        <w:rPr>
          <w:rFonts w:ascii="TimesNewRomanPSMT" w:hAnsi="TimesNewRomanPSMT"/>
        </w:rPr>
        <w:t>drafting</w:t>
      </w:r>
      <w:r w:rsidR="000E7614" w:rsidRPr="00B30ADA">
        <w:rPr>
          <w:rFonts w:ascii="TimesNewRomanPSMT" w:hAnsi="TimesNewRomanPSMT"/>
        </w:rPr>
        <w:t xml:space="preserve"> </w:t>
      </w:r>
      <w:r w:rsidRPr="00B30ADA">
        <w:rPr>
          <w:rFonts w:ascii="TimesNewRomanPSMT" w:hAnsi="TimesNewRomanPSMT"/>
        </w:rPr>
        <w:t xml:space="preserve">research findings </w:t>
      </w:r>
      <w:r w:rsidR="000E7614">
        <w:rPr>
          <w:rFonts w:ascii="TimesNewRomanPSMT" w:hAnsi="TimesNewRomanPSMT"/>
        </w:rPr>
        <w:t>for</w:t>
      </w:r>
      <w:r w:rsidR="000E7614" w:rsidRPr="00B30ADA">
        <w:rPr>
          <w:rFonts w:ascii="TimesNewRomanPSMT" w:hAnsi="TimesNewRomanPSMT"/>
        </w:rPr>
        <w:t xml:space="preserve"> </w:t>
      </w:r>
      <w:r w:rsidRPr="00B30ADA">
        <w:rPr>
          <w:rFonts w:ascii="TimesNewRomanPSMT" w:hAnsi="TimesNewRomanPSMT"/>
        </w:rPr>
        <w:t>academic and professional audiences.</w:t>
      </w:r>
    </w:p>
    <w:p w14:paraId="774BB7B0" w14:textId="52DD05B3" w:rsidR="00E75437" w:rsidRDefault="00B30ADA" w:rsidP="00E75437">
      <w:pPr>
        <w:pStyle w:val="NormalWeb"/>
        <w:numPr>
          <w:ilvl w:val="0"/>
          <w:numId w:val="1"/>
        </w:numPr>
        <w:rPr>
          <w:rFonts w:ascii="TimesNewRomanPSMT" w:hAnsi="TimesNewRomanPSMT" w:hint="eastAsia"/>
        </w:rPr>
      </w:pPr>
      <w:r w:rsidRPr="00B30ADA">
        <w:rPr>
          <w:rFonts w:ascii="TimesNewRomanPSMT" w:hAnsi="TimesNewRomanPSMT"/>
        </w:rPr>
        <w:t>Contribute to the development of research materials and protocols, ensuring precision and clarity.</w:t>
      </w:r>
    </w:p>
    <w:p w14:paraId="5EBA3728" w14:textId="1C75F84F" w:rsidR="00455BF5" w:rsidRDefault="000E7614" w:rsidP="00E75437">
      <w:pPr>
        <w:pStyle w:val="NormalWeb"/>
        <w:numPr>
          <w:ilvl w:val="0"/>
          <w:numId w:val="1"/>
        </w:numPr>
        <w:rPr>
          <w:rFonts w:ascii="TimesNewRomanPSMT" w:hAnsi="TimesNewRomanPSMT" w:hint="eastAsia"/>
        </w:rPr>
      </w:pPr>
      <w:r>
        <w:rPr>
          <w:rFonts w:ascii="TimesNewRomanPSMT" w:hAnsi="TimesNewRomanPSMT"/>
        </w:rPr>
        <w:t xml:space="preserve">Assistant </w:t>
      </w:r>
      <w:r w:rsidR="00A4544D">
        <w:rPr>
          <w:rFonts w:ascii="TimesNewRomanPSMT" w:hAnsi="TimesNewRomanPSMT"/>
        </w:rPr>
        <w:t>professor</w:t>
      </w:r>
      <w:r>
        <w:rPr>
          <w:rFonts w:ascii="TimesNewRomanPSMT" w:hAnsi="TimesNewRomanPSMT"/>
        </w:rPr>
        <w:t>s</w:t>
      </w:r>
      <w:r w:rsidR="00A4544D">
        <w:rPr>
          <w:rFonts w:ascii="TimesNewRomanPSMT" w:hAnsi="TimesNewRomanPSMT"/>
        </w:rPr>
        <w:t xml:space="preserve"> </w:t>
      </w:r>
      <w:r>
        <w:rPr>
          <w:rFonts w:ascii="TimesNewRomanPSMT" w:hAnsi="TimesNewRomanPSMT"/>
        </w:rPr>
        <w:t xml:space="preserve">in preparing </w:t>
      </w:r>
      <w:r w:rsidR="00207882">
        <w:rPr>
          <w:rFonts w:ascii="TimesNewRomanPSMT" w:hAnsi="TimesNewRomanPSMT"/>
        </w:rPr>
        <w:t>scholar</w:t>
      </w:r>
      <w:r>
        <w:rPr>
          <w:rFonts w:ascii="TimesNewRomanPSMT" w:hAnsi="TimesNewRomanPSMT"/>
        </w:rPr>
        <w:t>ly</w:t>
      </w:r>
      <w:r w:rsidR="00207882">
        <w:rPr>
          <w:rFonts w:ascii="TimesNewRomanPSMT" w:hAnsi="TimesNewRomanPSMT"/>
        </w:rPr>
        <w:t xml:space="preserve"> </w:t>
      </w:r>
      <w:r>
        <w:rPr>
          <w:rFonts w:ascii="TimesNewRomanPSMT" w:hAnsi="TimesNewRomanPSMT"/>
        </w:rPr>
        <w:t>articles</w:t>
      </w:r>
      <w:r w:rsidR="00207882">
        <w:rPr>
          <w:rFonts w:ascii="TimesNewRomanPSMT" w:hAnsi="TimesNewRomanPSMT"/>
        </w:rPr>
        <w:t xml:space="preserve">, </w:t>
      </w:r>
      <w:r w:rsidR="00E32A54">
        <w:rPr>
          <w:rFonts w:ascii="TimesNewRomanPSMT" w:hAnsi="TimesNewRomanPSMT"/>
        </w:rPr>
        <w:t>summarizing</w:t>
      </w:r>
      <w:r w:rsidR="00E32A54">
        <w:rPr>
          <w:rFonts w:ascii="TimesNewRomanPSMT" w:hAnsi="TimesNewRomanPSMT" w:hint="eastAsia"/>
        </w:rPr>
        <w:t>,</w:t>
      </w:r>
      <w:r w:rsidR="00207882">
        <w:rPr>
          <w:rFonts w:ascii="TimesNewRomanPSMT" w:hAnsi="TimesNewRomanPSMT"/>
        </w:rPr>
        <w:t xml:space="preserve"> and ex</w:t>
      </w:r>
      <w:r w:rsidR="00684ACE">
        <w:rPr>
          <w:rFonts w:ascii="TimesNewRomanPSMT" w:hAnsi="TimesNewRomanPSMT"/>
        </w:rPr>
        <w:t>tr</w:t>
      </w:r>
      <w:r w:rsidR="00207882">
        <w:rPr>
          <w:rFonts w:ascii="TimesNewRomanPSMT" w:hAnsi="TimesNewRomanPSMT"/>
        </w:rPr>
        <w:t xml:space="preserve">acting </w:t>
      </w:r>
      <w:r w:rsidR="00F25F7F">
        <w:rPr>
          <w:rFonts w:ascii="TimesNewRomanPSMT" w:hAnsi="TimesNewRomanPSMT"/>
        </w:rPr>
        <w:t>main point</w:t>
      </w:r>
      <w:r w:rsidR="00F25F7F">
        <w:rPr>
          <w:rFonts w:ascii="TimesNewRomanPSMT" w:hAnsi="TimesNewRomanPSMT" w:hint="eastAsia"/>
        </w:rPr>
        <w:t>s</w:t>
      </w:r>
      <w:r w:rsidR="00F25F7F">
        <w:rPr>
          <w:rFonts w:ascii="TimesNewRomanPSMT" w:hAnsi="TimesNewRomanPSMT"/>
        </w:rPr>
        <w:t xml:space="preserve"> from </w:t>
      </w:r>
      <w:r>
        <w:rPr>
          <w:rFonts w:ascii="TimesNewRomanPSMT" w:hAnsi="TimesNewRomanPSMT"/>
        </w:rPr>
        <w:t>literature review</w:t>
      </w:r>
      <w:r w:rsidR="00684ACE">
        <w:rPr>
          <w:rFonts w:ascii="TimesNewRomanPSMT" w:hAnsi="TimesNewRomanPSMT"/>
        </w:rPr>
        <w:t xml:space="preserve">. </w:t>
      </w:r>
    </w:p>
    <w:p w14:paraId="19F93718" w14:textId="77777777" w:rsidR="001C04E8" w:rsidRDefault="003B4422" w:rsidP="0065792F">
      <w:pPr>
        <w:tabs>
          <w:tab w:val="right" w:pos="720"/>
          <w:tab w:val="left" w:pos="1440"/>
          <w:tab w:val="left" w:pos="2160"/>
          <w:tab w:val="left" w:pos="2880"/>
          <w:tab w:val="left" w:pos="5880"/>
          <w:tab w:val="left" w:pos="7080"/>
          <w:tab w:val="left" w:pos="7920"/>
          <w:tab w:val="left" w:pos="8640"/>
          <w:tab w:val="right" w:pos="9360"/>
        </w:tabs>
        <w:rPr>
          <w:rFonts w:ascii="Book Antiqua" w:hAnsi="Book Antiqua"/>
          <w:b/>
        </w:rPr>
      </w:pPr>
      <w:r>
        <w:rPr>
          <w:rFonts w:ascii="Book Antiqua" w:hAnsi="Book Antiqua"/>
          <w:b/>
        </w:rPr>
        <w:t xml:space="preserve">Date Transmission </w:t>
      </w:r>
      <w:r w:rsidR="00A17CB1">
        <w:rPr>
          <w:rFonts w:ascii="Book Antiqua" w:hAnsi="Book Antiqua"/>
          <w:b/>
        </w:rPr>
        <w:t xml:space="preserve">User </w:t>
      </w:r>
      <w:r w:rsidR="00A17CB1">
        <w:rPr>
          <w:rFonts w:ascii="Book Antiqua" w:hAnsi="Book Antiqua" w:hint="eastAsia"/>
          <w:b/>
          <w:lang w:eastAsia="zh-CN"/>
        </w:rPr>
        <w:t>E</w:t>
      </w:r>
      <w:r w:rsidR="00A17CB1">
        <w:rPr>
          <w:rFonts w:ascii="Book Antiqua" w:hAnsi="Book Antiqua"/>
          <w:b/>
          <w:lang w:eastAsia="zh-CN"/>
        </w:rPr>
        <w:t>xperie</w:t>
      </w:r>
      <w:r w:rsidR="0065792F">
        <w:rPr>
          <w:rFonts w:ascii="Book Antiqua" w:hAnsi="Book Antiqua"/>
          <w:b/>
          <w:lang w:eastAsia="zh-CN"/>
        </w:rPr>
        <w:t>nce</w:t>
      </w:r>
      <w:r w:rsidR="00E42EE8">
        <w:rPr>
          <w:rFonts w:ascii="Book Antiqua" w:hAnsi="Book Antiqua"/>
          <w:b/>
        </w:rPr>
        <w:t xml:space="preserve"> </w:t>
      </w:r>
      <w:r w:rsidR="0065792F">
        <w:rPr>
          <w:rFonts w:ascii="Book Antiqua" w:hAnsi="Book Antiqua"/>
          <w:b/>
        </w:rPr>
        <w:t>Research - Coworker</w:t>
      </w:r>
      <w:r w:rsidR="00E42EE8" w:rsidRPr="00792998">
        <w:rPr>
          <w:rFonts w:ascii="Book Antiqua" w:hAnsi="Book Antiqua"/>
          <w:b/>
        </w:rPr>
        <w:tab/>
      </w:r>
    </w:p>
    <w:p w14:paraId="4A2473ED" w14:textId="08C347A6" w:rsidR="00E42EE8" w:rsidRPr="00B33ED6" w:rsidRDefault="001C04E8" w:rsidP="001C04E8">
      <w:pPr>
        <w:tabs>
          <w:tab w:val="right" w:pos="720"/>
          <w:tab w:val="left" w:pos="1440"/>
          <w:tab w:val="left" w:pos="2160"/>
          <w:tab w:val="left" w:pos="2880"/>
          <w:tab w:val="left" w:pos="5880"/>
          <w:tab w:val="left" w:pos="7080"/>
          <w:tab w:val="left" w:pos="7920"/>
          <w:tab w:val="left" w:pos="8640"/>
          <w:tab w:val="right" w:pos="9360"/>
        </w:tabs>
        <w:jc w:val="right"/>
        <w:rPr>
          <w:rFonts w:ascii="Book Antiqua" w:hAnsi="Book Antiqua"/>
        </w:rPr>
      </w:pPr>
      <w:r>
        <w:rPr>
          <w:rFonts w:ascii="Book Antiqua" w:hAnsi="Book Antiqua"/>
          <w:b/>
        </w:rPr>
        <w:tab/>
      </w:r>
      <w:r w:rsidR="002F535F">
        <w:rPr>
          <w:rFonts w:ascii="Book Antiqua" w:hAnsi="Book Antiqua"/>
        </w:rPr>
        <w:t>September</w:t>
      </w:r>
      <w:r w:rsidR="00E42EE8">
        <w:rPr>
          <w:rFonts w:ascii="Book Antiqua" w:hAnsi="Book Antiqua"/>
        </w:rPr>
        <w:t xml:space="preserve"> 2022-</w:t>
      </w:r>
      <w:r w:rsidR="002F535F">
        <w:rPr>
          <w:rFonts w:ascii="Book Antiqua" w:hAnsi="Book Antiqua"/>
        </w:rPr>
        <w:t>December 2022</w:t>
      </w:r>
    </w:p>
    <w:p w14:paraId="73801B58" w14:textId="49C04D64" w:rsidR="00E42EE8" w:rsidRPr="00B33ED6" w:rsidRDefault="00E42EE8" w:rsidP="00E42EE8">
      <w:pPr>
        <w:tabs>
          <w:tab w:val="righ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Book Antiqua" w:hAnsi="Book Antiqua"/>
        </w:rPr>
      </w:pPr>
      <w:r w:rsidRPr="00B33ED6">
        <w:rPr>
          <w:rFonts w:ascii="Book Antiqua" w:hAnsi="Book Antiqua"/>
        </w:rPr>
        <w:tab/>
      </w:r>
      <w:r w:rsidR="0065792F">
        <w:rPr>
          <w:rFonts w:ascii="Book Antiqua" w:hAnsi="Book Antiqua"/>
          <w:i/>
        </w:rPr>
        <w:t>Communication</w:t>
      </w:r>
      <w:r>
        <w:rPr>
          <w:rFonts w:ascii="Book Antiqua" w:hAnsi="Book Antiqua"/>
          <w:i/>
        </w:rPr>
        <w:t xml:space="preserve"> </w:t>
      </w:r>
      <w:r w:rsidR="008A322D">
        <w:rPr>
          <w:rFonts w:ascii="Book Antiqua" w:hAnsi="Book Antiqua"/>
          <w:i/>
        </w:rPr>
        <w:t xml:space="preserve">Department </w:t>
      </w:r>
      <w:r w:rsidR="008A322D">
        <w:rPr>
          <w:rFonts w:ascii="Book Antiqua" w:hAnsi="Book Antiqua"/>
          <w:iCs/>
        </w:rPr>
        <w:t>COMM</w:t>
      </w:r>
      <w:r w:rsidR="0065792F">
        <w:rPr>
          <w:rFonts w:ascii="Book Antiqua" w:hAnsi="Book Antiqua"/>
          <w:iCs/>
        </w:rPr>
        <w:t xml:space="preserve">3165 </w:t>
      </w:r>
      <w:r>
        <w:rPr>
          <w:rFonts w:ascii="Book Antiqua" w:hAnsi="Book Antiqua"/>
        </w:rPr>
        <w:t>(The Ohio State University)</w:t>
      </w:r>
      <w:r w:rsidRPr="00B33ED6">
        <w:rPr>
          <w:rFonts w:ascii="Book Antiqua" w:hAnsi="Book Antiqua"/>
        </w:rPr>
        <w:tab/>
      </w:r>
      <w:r w:rsidRPr="00B33ED6">
        <w:rPr>
          <w:rFonts w:ascii="Book Antiqua" w:hAnsi="Book Antiqua"/>
        </w:rPr>
        <w:tab/>
      </w:r>
      <w:r w:rsidRPr="00B33ED6">
        <w:rPr>
          <w:rFonts w:ascii="Book Antiqua" w:hAnsi="Book Antiqua"/>
        </w:rPr>
        <w:tab/>
      </w:r>
      <w:r w:rsidRPr="00B33ED6">
        <w:rPr>
          <w:rFonts w:ascii="Book Antiqua" w:hAnsi="Book Antiqua"/>
        </w:rPr>
        <w:tab/>
      </w:r>
      <w:r w:rsidRPr="00B33ED6">
        <w:rPr>
          <w:rFonts w:ascii="Book Antiqua" w:hAnsi="Book Antiqua"/>
        </w:rPr>
        <w:tab/>
      </w:r>
      <w:r w:rsidRPr="00B33ED6">
        <w:rPr>
          <w:rFonts w:ascii="Book Antiqua" w:hAnsi="Book Antiqua"/>
        </w:rPr>
        <w:tab/>
      </w:r>
      <w:r w:rsidRPr="00B33ED6">
        <w:rPr>
          <w:rFonts w:ascii="Book Antiqua" w:hAnsi="Book Antiqua"/>
        </w:rPr>
        <w:tab/>
      </w:r>
      <w:r w:rsidRPr="00B33ED6">
        <w:rPr>
          <w:rFonts w:ascii="Book Antiqua" w:hAnsi="Book Antiqua"/>
        </w:rPr>
        <w:tab/>
      </w:r>
      <w:r w:rsidRPr="00B33ED6">
        <w:rPr>
          <w:rFonts w:ascii="Book Antiqua" w:hAnsi="Book Antiqua"/>
        </w:rPr>
        <w:tab/>
      </w:r>
      <w:r w:rsidRPr="00B33ED6">
        <w:rPr>
          <w:rFonts w:ascii="Book Antiqua" w:hAnsi="Book Antiqua"/>
        </w:rPr>
        <w:tab/>
      </w:r>
    </w:p>
    <w:p w14:paraId="14A5ED6B" w14:textId="3B22D2CA" w:rsidR="00E42EE8" w:rsidRDefault="00E42EE8" w:rsidP="00E42EE8">
      <w:pPr>
        <w:pStyle w:val="NormalWeb"/>
        <w:numPr>
          <w:ilvl w:val="0"/>
          <w:numId w:val="1"/>
        </w:numPr>
        <w:rPr>
          <w:rFonts w:ascii="TimesNewRomanPSMT" w:hAnsi="TimesNewRomanPSMT" w:hint="eastAsia"/>
        </w:rPr>
      </w:pPr>
      <w:r w:rsidRPr="00B30ADA">
        <w:rPr>
          <w:rFonts w:ascii="TimesNewRomanPSMT" w:hAnsi="TimesNewRomanPSMT"/>
        </w:rPr>
        <w:t xml:space="preserve">Collaborate with </w:t>
      </w:r>
      <w:r w:rsidR="007C5363">
        <w:rPr>
          <w:rFonts w:ascii="TimesNewRomanPSMT" w:hAnsi="TimesNewRomanPSMT"/>
        </w:rPr>
        <w:t>classmate</w:t>
      </w:r>
      <w:r w:rsidR="00E06695">
        <w:rPr>
          <w:rFonts w:ascii="TimesNewRomanPSMT" w:hAnsi="TimesNewRomanPSMT"/>
        </w:rPr>
        <w:t>s</w:t>
      </w:r>
      <w:r w:rsidRPr="00B30ADA">
        <w:rPr>
          <w:rFonts w:ascii="TimesNewRomanPSMT" w:hAnsi="TimesNewRomanPSMT"/>
        </w:rPr>
        <w:t xml:space="preserve"> to conduct research in </w:t>
      </w:r>
      <w:r w:rsidR="007C5363">
        <w:rPr>
          <w:rFonts w:ascii="TimesNewRomanPSMT" w:hAnsi="TimesNewRomanPSMT"/>
        </w:rPr>
        <w:t>user experience</w:t>
      </w:r>
      <w:r w:rsidRPr="00B30ADA">
        <w:rPr>
          <w:rFonts w:ascii="TimesNewRomanPSMT" w:hAnsi="TimesNewRomanPSMT"/>
        </w:rPr>
        <w:t xml:space="preserve">, emphasizing </w:t>
      </w:r>
      <w:r w:rsidR="007C5363">
        <w:rPr>
          <w:rFonts w:ascii="TimesNewRomanPSMT" w:hAnsi="TimesNewRomanPSMT"/>
        </w:rPr>
        <w:t xml:space="preserve">data </w:t>
      </w:r>
      <w:r w:rsidR="00FF4402">
        <w:rPr>
          <w:rFonts w:ascii="TimesNewRomanPSMT" w:hAnsi="TimesNewRomanPSMT"/>
        </w:rPr>
        <w:t xml:space="preserve">transmission </w:t>
      </w:r>
      <w:r w:rsidR="007C5363">
        <w:rPr>
          <w:rFonts w:ascii="TimesNewRomanPSMT" w:hAnsi="TimesNewRomanPSMT"/>
        </w:rPr>
        <w:t xml:space="preserve">between IOS and Android </w:t>
      </w:r>
      <w:r w:rsidR="00FF4402">
        <w:rPr>
          <w:rFonts w:ascii="TimesNewRomanPSMT" w:hAnsi="TimesNewRomanPSMT"/>
        </w:rPr>
        <w:t xml:space="preserve">system. </w:t>
      </w:r>
    </w:p>
    <w:p w14:paraId="0E9620E8" w14:textId="5AE5CE8F" w:rsidR="00FF4402" w:rsidRDefault="00E06695" w:rsidP="00E42EE8">
      <w:pPr>
        <w:pStyle w:val="NormalWeb"/>
        <w:numPr>
          <w:ilvl w:val="0"/>
          <w:numId w:val="1"/>
        </w:numPr>
        <w:rPr>
          <w:rFonts w:ascii="TimesNewRomanPSMT" w:hAnsi="TimesNewRomanPSMT" w:hint="eastAsia"/>
        </w:rPr>
      </w:pPr>
      <w:r>
        <w:rPr>
          <w:rFonts w:ascii="TimesNewRomanPSMT" w:hAnsi="TimesNewRomanPSMT" w:hint="eastAsia"/>
        </w:rPr>
        <w:t>T</w:t>
      </w:r>
      <w:r>
        <w:rPr>
          <w:rFonts w:ascii="TimesNewRomanPSMT" w:hAnsi="TimesNewRomanPSMT"/>
        </w:rPr>
        <w:t xml:space="preserve">ake in-depth </w:t>
      </w:r>
      <w:r w:rsidR="00105172">
        <w:rPr>
          <w:rFonts w:ascii="TimesNewRomanPSMT" w:hAnsi="TimesNewRomanPSMT"/>
        </w:rPr>
        <w:t xml:space="preserve">interviews with participants one by one, </w:t>
      </w:r>
      <w:r w:rsidR="0044785C">
        <w:rPr>
          <w:rFonts w:ascii="TimesNewRomanPSMT" w:hAnsi="TimesNewRomanPSMT"/>
        </w:rPr>
        <w:t>collecting</w:t>
      </w:r>
      <w:r w:rsidR="0044785C">
        <w:rPr>
          <w:rFonts w:ascii="TimesNewRomanPSMT" w:hAnsi="TimesNewRomanPSMT" w:hint="eastAsia"/>
        </w:rPr>
        <w:t>,</w:t>
      </w:r>
      <w:r w:rsidR="00105172">
        <w:rPr>
          <w:rFonts w:ascii="TimesNewRomanPSMT" w:hAnsi="TimesNewRomanPSMT"/>
        </w:rPr>
        <w:t xml:space="preserve"> and </w:t>
      </w:r>
      <w:r w:rsidR="008A322D">
        <w:rPr>
          <w:rFonts w:ascii="TimesNewRomanPSMT" w:hAnsi="TimesNewRomanPSMT"/>
        </w:rPr>
        <w:t>summarizin</w:t>
      </w:r>
      <w:r w:rsidR="008A322D">
        <w:rPr>
          <w:rFonts w:ascii="TimesNewRomanPSMT" w:hAnsi="TimesNewRomanPSMT" w:hint="eastAsia"/>
        </w:rPr>
        <w:t>g</w:t>
      </w:r>
      <w:r w:rsidR="00105172">
        <w:rPr>
          <w:rFonts w:ascii="TimesNewRomanPSMT" w:hAnsi="TimesNewRomanPSMT"/>
        </w:rPr>
        <w:t xml:space="preserve"> </w:t>
      </w:r>
      <w:r w:rsidR="008A322D">
        <w:rPr>
          <w:rFonts w:ascii="TimesNewRomanPSMT" w:hAnsi="TimesNewRomanPSMT"/>
        </w:rPr>
        <w:t xml:space="preserve">interview feedback and generate research report. </w:t>
      </w:r>
    </w:p>
    <w:p w14:paraId="6AB52BB0" w14:textId="082FEFAF" w:rsidR="008A322D" w:rsidRPr="00B30ADA" w:rsidRDefault="00E06695" w:rsidP="00E42EE8">
      <w:pPr>
        <w:pStyle w:val="NormalWeb"/>
        <w:numPr>
          <w:ilvl w:val="0"/>
          <w:numId w:val="1"/>
        </w:numPr>
        <w:rPr>
          <w:rFonts w:ascii="TimesNewRomanPSMT" w:hAnsi="TimesNewRomanPSMT" w:hint="eastAsia"/>
        </w:rPr>
      </w:pPr>
      <w:r>
        <w:rPr>
          <w:rFonts w:ascii="TimesNewRomanPSMT" w:hAnsi="TimesNewRomanPSMT" w:hint="eastAsia"/>
        </w:rPr>
        <w:t>U</w:t>
      </w:r>
      <w:r>
        <w:rPr>
          <w:rFonts w:ascii="TimesNewRomanPSMT" w:hAnsi="TimesNewRomanPSMT"/>
        </w:rPr>
        <w:t xml:space="preserve">se </w:t>
      </w:r>
      <w:r w:rsidR="008A322D">
        <w:rPr>
          <w:rFonts w:ascii="TimesNewRomanPSMT" w:hAnsi="TimesNewRomanPSMT"/>
        </w:rPr>
        <w:t>Excel</w:t>
      </w:r>
      <w:r w:rsidR="007D044B">
        <w:rPr>
          <w:rFonts w:ascii="TimesNewRomanPSMT" w:hAnsi="TimesNewRomanPSMT"/>
        </w:rPr>
        <w:t xml:space="preserve"> and other </w:t>
      </w:r>
      <w:r w:rsidR="004B157B">
        <w:rPr>
          <w:rFonts w:ascii="TimesNewRomanPSMT" w:hAnsi="TimesNewRomanPSMT" w:hint="eastAsia"/>
        </w:rPr>
        <w:t>data</w:t>
      </w:r>
      <w:r w:rsidR="007D044B">
        <w:rPr>
          <w:rFonts w:ascii="TimesNewRomanPSMT" w:hAnsi="TimesNewRomanPSMT"/>
        </w:rPr>
        <w:t xml:space="preserve"> platform to compare and </w:t>
      </w:r>
      <w:r>
        <w:rPr>
          <w:rFonts w:ascii="TimesNewRomanPSMT" w:hAnsi="TimesNewRomanPSMT"/>
        </w:rPr>
        <w:t xml:space="preserve">organize </w:t>
      </w:r>
      <w:r w:rsidR="003B4422">
        <w:rPr>
          <w:rFonts w:ascii="TimesNewRomanPSMT" w:hAnsi="TimesNewRomanPSMT"/>
        </w:rPr>
        <w:t>dat</w:t>
      </w:r>
      <w:r w:rsidR="004B157B">
        <w:rPr>
          <w:rFonts w:ascii="TimesNewRomanPSMT" w:hAnsi="TimesNewRomanPSMT" w:hint="eastAsia"/>
        </w:rPr>
        <w:t>a</w:t>
      </w:r>
      <w:r w:rsidR="003B4422">
        <w:rPr>
          <w:rFonts w:ascii="TimesNewRomanPSMT" w:hAnsi="TimesNewRomanPSMT"/>
        </w:rPr>
        <w:t xml:space="preserve">. </w:t>
      </w:r>
    </w:p>
    <w:p w14:paraId="73131713" w14:textId="77777777" w:rsidR="001F6885" w:rsidRPr="00E42EE8" w:rsidRDefault="001F6885" w:rsidP="001F6885">
      <w:pPr>
        <w:pStyle w:val="NormalWeb"/>
        <w:ind w:left="360"/>
        <w:rPr>
          <w:rFonts w:ascii="TimesNewRomanPSMT" w:hAnsi="TimesNewRomanPSMT" w:hint="eastAsia"/>
        </w:rPr>
      </w:pPr>
    </w:p>
    <w:p w14:paraId="364A1872" w14:textId="77777777" w:rsidR="00E75437" w:rsidRPr="00B33ED6" w:rsidRDefault="00E75437" w:rsidP="003F6452">
      <w:pPr>
        <w:pBdr>
          <w:bottom w:val="single" w:sz="4" w:space="1" w:color="auto"/>
        </w:pBdr>
        <w:rPr>
          <w:rFonts w:ascii="Book Antiqua" w:hAnsi="Book Antiqua"/>
          <w:b/>
        </w:rPr>
      </w:pPr>
      <w:r w:rsidRPr="00B33ED6">
        <w:rPr>
          <w:rFonts w:ascii="Book Antiqua" w:hAnsi="Book Antiqua"/>
          <w:b/>
        </w:rPr>
        <w:t>HONORS &amp; ACCOLADES</w:t>
      </w:r>
    </w:p>
    <w:p w14:paraId="6A066889" w14:textId="7AB277C6" w:rsidR="00735421" w:rsidRDefault="00A43B53" w:rsidP="00735421">
      <w:pPr>
        <w:tabs>
          <w:tab w:val="left" w:pos="720"/>
          <w:tab w:val="left" w:pos="1440"/>
          <w:tab w:val="left" w:pos="2160"/>
          <w:tab w:val="left" w:pos="2880"/>
          <w:tab w:val="right" w:pos="9360"/>
        </w:tabs>
        <w:rPr>
          <w:rFonts w:ascii="Book Antiqua" w:hAnsi="Book Antiqua"/>
        </w:rPr>
      </w:pPr>
      <w:r w:rsidRPr="00A43B53">
        <w:rPr>
          <w:rFonts w:ascii="Book Antiqua" w:hAnsi="Book Antiqua"/>
          <w:i/>
        </w:rPr>
        <w:t>Latin Honor: Summa Cum Laude</w:t>
      </w:r>
      <w:r w:rsidRPr="00A43B53">
        <w:rPr>
          <w:rFonts w:ascii="Book Antiqua" w:hAnsi="Book Antiqua"/>
          <w:i/>
        </w:rPr>
        <w:t xml:space="preserve"> </w:t>
      </w:r>
      <w:r w:rsidR="00735421" w:rsidRPr="003F6452">
        <w:rPr>
          <w:rFonts w:ascii="Book Antiqua" w:hAnsi="Book Antiqua"/>
        </w:rPr>
        <w:t>(</w:t>
      </w:r>
      <w:r w:rsidR="00735421">
        <w:rPr>
          <w:rFonts w:ascii="Book Antiqua" w:hAnsi="Book Antiqua"/>
        </w:rPr>
        <w:t>The Ohio State University</w:t>
      </w:r>
      <w:r w:rsidR="00735421" w:rsidRPr="003F6452">
        <w:rPr>
          <w:rFonts w:ascii="Book Antiqua" w:hAnsi="Book Antiqua"/>
        </w:rPr>
        <w:t>)</w:t>
      </w:r>
      <w:r w:rsidR="00735421" w:rsidRPr="00B33ED6">
        <w:rPr>
          <w:rFonts w:ascii="Book Antiqua" w:hAnsi="Book Antiqua"/>
        </w:rPr>
        <w:tab/>
      </w:r>
      <w:r w:rsidR="00366A76">
        <w:rPr>
          <w:rFonts w:ascii="Book Antiqua" w:hAnsi="Book Antiqua"/>
        </w:rPr>
        <w:t>Graduation 2023</w:t>
      </w:r>
    </w:p>
    <w:p w14:paraId="5398A3A8" w14:textId="2A1B54B9" w:rsidR="00E75437" w:rsidRDefault="001575E8" w:rsidP="00E75437">
      <w:pPr>
        <w:tabs>
          <w:tab w:val="left" w:pos="720"/>
          <w:tab w:val="left" w:pos="1440"/>
          <w:tab w:val="left" w:pos="2160"/>
          <w:tab w:val="left" w:pos="2880"/>
          <w:tab w:val="right" w:pos="9360"/>
        </w:tabs>
        <w:rPr>
          <w:rFonts w:ascii="Book Antiqua" w:hAnsi="Book Antiqua"/>
        </w:rPr>
      </w:pPr>
      <w:r>
        <w:rPr>
          <w:rFonts w:ascii="Book Antiqua" w:hAnsi="Book Antiqua"/>
          <w:i/>
        </w:rPr>
        <w:t>Dean’s List</w:t>
      </w:r>
      <w:r w:rsidR="003F6452">
        <w:rPr>
          <w:rFonts w:ascii="Book Antiqua" w:hAnsi="Book Antiqua"/>
        </w:rPr>
        <w:t xml:space="preserve"> </w:t>
      </w:r>
      <w:r w:rsidR="003F6452" w:rsidRPr="003F6452">
        <w:rPr>
          <w:rFonts w:ascii="Book Antiqua" w:hAnsi="Book Antiqua"/>
        </w:rPr>
        <w:t>(</w:t>
      </w:r>
      <w:r>
        <w:rPr>
          <w:rFonts w:ascii="Book Antiqua" w:hAnsi="Book Antiqua"/>
        </w:rPr>
        <w:t>The Ohio State University</w:t>
      </w:r>
      <w:r w:rsidR="003F6452" w:rsidRPr="003F6452">
        <w:rPr>
          <w:rFonts w:ascii="Book Antiqua" w:hAnsi="Book Antiqua"/>
        </w:rPr>
        <w:t>)</w:t>
      </w:r>
      <w:r w:rsidR="00E75437" w:rsidRPr="00B33ED6">
        <w:rPr>
          <w:rFonts w:ascii="Book Antiqua" w:hAnsi="Book Antiqua"/>
        </w:rPr>
        <w:tab/>
      </w:r>
      <w:r w:rsidR="00E7542E">
        <w:rPr>
          <w:rFonts w:ascii="Book Antiqua" w:hAnsi="Book Antiqua"/>
        </w:rPr>
        <w:t>Spring Semester 2023</w:t>
      </w:r>
    </w:p>
    <w:p w14:paraId="5732743F" w14:textId="6F2A4A97" w:rsidR="001575E8" w:rsidRDefault="001575E8" w:rsidP="00E75437">
      <w:pPr>
        <w:tabs>
          <w:tab w:val="left" w:pos="720"/>
          <w:tab w:val="left" w:pos="1440"/>
          <w:tab w:val="left" w:pos="2160"/>
          <w:tab w:val="left" w:pos="2880"/>
          <w:tab w:val="right" w:pos="9360"/>
        </w:tabs>
        <w:rPr>
          <w:rFonts w:ascii="Book Antiqua" w:hAnsi="Book Antiqua"/>
        </w:rPr>
      </w:pPr>
      <w:r>
        <w:rPr>
          <w:rFonts w:ascii="Book Antiqua" w:hAnsi="Book Antiqua"/>
          <w:i/>
        </w:rPr>
        <w:t>Dean’s List</w:t>
      </w:r>
      <w:r>
        <w:rPr>
          <w:rFonts w:ascii="Book Antiqua" w:hAnsi="Book Antiqua"/>
        </w:rPr>
        <w:t xml:space="preserve"> </w:t>
      </w:r>
      <w:r w:rsidRPr="003F6452">
        <w:rPr>
          <w:rFonts w:ascii="Book Antiqua" w:hAnsi="Book Antiqua"/>
        </w:rPr>
        <w:t>(</w:t>
      </w:r>
      <w:r>
        <w:rPr>
          <w:rFonts w:ascii="Book Antiqua" w:hAnsi="Book Antiqua"/>
        </w:rPr>
        <w:t>The Ohio State University</w:t>
      </w:r>
      <w:r w:rsidRPr="003F6452">
        <w:rPr>
          <w:rFonts w:ascii="Book Antiqua" w:hAnsi="Book Antiqua"/>
        </w:rPr>
        <w:t>)</w:t>
      </w:r>
      <w:r w:rsidRPr="00B33ED6">
        <w:rPr>
          <w:rFonts w:ascii="Book Antiqua" w:hAnsi="Book Antiqua"/>
        </w:rPr>
        <w:tab/>
      </w:r>
      <w:r w:rsidR="000E6835">
        <w:rPr>
          <w:rFonts w:ascii="Book Antiqua" w:hAnsi="Book Antiqua"/>
        </w:rPr>
        <w:t>Autumn Semester 2022</w:t>
      </w:r>
    </w:p>
    <w:p w14:paraId="02569491" w14:textId="09522666" w:rsidR="001575E8" w:rsidRDefault="001575E8" w:rsidP="00E75437">
      <w:pPr>
        <w:tabs>
          <w:tab w:val="left" w:pos="720"/>
          <w:tab w:val="left" w:pos="1440"/>
          <w:tab w:val="left" w:pos="2160"/>
          <w:tab w:val="left" w:pos="2880"/>
          <w:tab w:val="right" w:pos="9360"/>
        </w:tabs>
        <w:rPr>
          <w:rFonts w:ascii="Book Antiqua" w:hAnsi="Book Antiqua"/>
        </w:rPr>
      </w:pPr>
      <w:r>
        <w:rPr>
          <w:rFonts w:ascii="Book Antiqua" w:hAnsi="Book Antiqua"/>
          <w:i/>
        </w:rPr>
        <w:t>Dean’s List</w:t>
      </w:r>
      <w:r>
        <w:rPr>
          <w:rFonts w:ascii="Book Antiqua" w:hAnsi="Book Antiqua"/>
        </w:rPr>
        <w:t xml:space="preserve"> </w:t>
      </w:r>
      <w:r w:rsidRPr="003F6452">
        <w:rPr>
          <w:rFonts w:ascii="Book Antiqua" w:hAnsi="Book Antiqua"/>
        </w:rPr>
        <w:t>(</w:t>
      </w:r>
      <w:r>
        <w:rPr>
          <w:rFonts w:ascii="Book Antiqua" w:hAnsi="Book Antiqua"/>
        </w:rPr>
        <w:t>The Ohio State University</w:t>
      </w:r>
      <w:r w:rsidRPr="003F6452">
        <w:rPr>
          <w:rFonts w:ascii="Book Antiqua" w:hAnsi="Book Antiqua"/>
        </w:rPr>
        <w:t>)</w:t>
      </w:r>
      <w:r w:rsidRPr="00B33ED6">
        <w:rPr>
          <w:rFonts w:ascii="Book Antiqua" w:hAnsi="Book Antiqua"/>
        </w:rPr>
        <w:tab/>
      </w:r>
      <w:r w:rsidR="000E6835">
        <w:rPr>
          <w:rFonts w:ascii="Book Antiqua" w:hAnsi="Book Antiqua"/>
        </w:rPr>
        <w:t>Spring Semester 2022</w:t>
      </w:r>
    </w:p>
    <w:p w14:paraId="4074705A" w14:textId="68DAC08D" w:rsidR="001575E8" w:rsidRDefault="001575E8" w:rsidP="00E75437">
      <w:pPr>
        <w:tabs>
          <w:tab w:val="left" w:pos="720"/>
          <w:tab w:val="left" w:pos="1440"/>
          <w:tab w:val="left" w:pos="2160"/>
          <w:tab w:val="left" w:pos="2880"/>
          <w:tab w:val="right" w:pos="9360"/>
        </w:tabs>
        <w:rPr>
          <w:rFonts w:ascii="Book Antiqua" w:hAnsi="Book Antiqua"/>
        </w:rPr>
      </w:pPr>
      <w:r>
        <w:rPr>
          <w:rFonts w:ascii="Book Antiqua" w:hAnsi="Book Antiqua"/>
          <w:i/>
        </w:rPr>
        <w:t>Dean’s List</w:t>
      </w:r>
      <w:r>
        <w:rPr>
          <w:rFonts w:ascii="Book Antiqua" w:hAnsi="Book Antiqua"/>
        </w:rPr>
        <w:t xml:space="preserve"> </w:t>
      </w:r>
      <w:r w:rsidRPr="003F6452">
        <w:rPr>
          <w:rFonts w:ascii="Book Antiqua" w:hAnsi="Book Antiqua"/>
        </w:rPr>
        <w:t>(</w:t>
      </w:r>
      <w:r>
        <w:rPr>
          <w:rFonts w:ascii="Book Antiqua" w:hAnsi="Book Antiqua"/>
        </w:rPr>
        <w:t>The Ohio State University</w:t>
      </w:r>
      <w:r w:rsidRPr="003F6452">
        <w:rPr>
          <w:rFonts w:ascii="Book Antiqua" w:hAnsi="Book Antiqua"/>
        </w:rPr>
        <w:t>)</w:t>
      </w:r>
      <w:r w:rsidRPr="00B33ED6">
        <w:rPr>
          <w:rFonts w:ascii="Book Antiqua" w:hAnsi="Book Antiqua"/>
        </w:rPr>
        <w:tab/>
      </w:r>
      <w:r w:rsidR="00A9531C">
        <w:rPr>
          <w:rFonts w:ascii="Book Antiqua" w:hAnsi="Book Antiqua"/>
        </w:rPr>
        <w:t>Autumn Semester 2021</w:t>
      </w:r>
    </w:p>
    <w:p w14:paraId="66663125" w14:textId="77777777" w:rsidR="00E7542E" w:rsidRPr="00B33ED6" w:rsidRDefault="00E7542E" w:rsidP="00E75437">
      <w:pPr>
        <w:tabs>
          <w:tab w:val="left" w:pos="720"/>
          <w:tab w:val="left" w:pos="1440"/>
          <w:tab w:val="left" w:pos="2160"/>
          <w:tab w:val="left" w:pos="2880"/>
          <w:tab w:val="right" w:pos="9360"/>
        </w:tabs>
        <w:rPr>
          <w:rFonts w:ascii="Book Antiqua" w:hAnsi="Book Antiqua"/>
        </w:rPr>
      </w:pPr>
    </w:p>
    <w:p w14:paraId="7E109B75" w14:textId="77777777" w:rsidR="001575E8" w:rsidRPr="00FE6571" w:rsidRDefault="001575E8" w:rsidP="001575E8">
      <w:pPr>
        <w:pBdr>
          <w:bottom w:val="single" w:sz="4" w:space="1" w:color="auto"/>
        </w:pBdr>
        <w:rPr>
          <w:rFonts w:ascii="Book Antiqua" w:hAnsi="Book Antiqua" w:cs="Times New Roman (正文 CS 字体)"/>
          <w:b/>
          <w:vanish/>
        </w:rPr>
      </w:pPr>
      <w:r w:rsidRPr="00FE6571">
        <w:rPr>
          <w:rFonts w:ascii="Book Antiqua" w:hAnsi="Book Antiqua" w:cs="Times New Roman (正文 CS 字体)"/>
          <w:b/>
          <w:vanish/>
        </w:rPr>
        <w:t>COLLEGIATE INVOLVEMENT (</w:t>
      </w:r>
      <w:r w:rsidRPr="00FE6571">
        <w:rPr>
          <w:rFonts w:ascii="Book Antiqua" w:hAnsi="Book Antiqua" w:cs="Times New Roman (正文 CS 字体)"/>
          <w:i/>
          <w:vanish/>
        </w:rPr>
        <w:t>or</w:t>
      </w:r>
      <w:r w:rsidRPr="00FE6571">
        <w:rPr>
          <w:rFonts w:ascii="Book Antiqua" w:hAnsi="Book Antiqua" w:cs="Times New Roman (正文 CS 字体)"/>
          <w:b/>
          <w:vanish/>
        </w:rPr>
        <w:t xml:space="preserve"> LEADERSHIP EXPERIENCE</w:t>
      </w:r>
      <w:r w:rsidRPr="00FE6571">
        <w:rPr>
          <w:rFonts w:ascii="Book Antiqua" w:hAnsi="Book Antiqua" w:cs="Times New Roman (正文 CS 字体)"/>
          <w:b/>
          <w:i/>
          <w:vanish/>
        </w:rPr>
        <w:t xml:space="preserve"> </w:t>
      </w:r>
      <w:r w:rsidRPr="00FE6571">
        <w:rPr>
          <w:rFonts w:ascii="Book Antiqua" w:hAnsi="Book Antiqua" w:cs="Times New Roman (正文 CS 字体)"/>
          <w:i/>
          <w:vanish/>
        </w:rPr>
        <w:t>if appropriate</w:t>
      </w:r>
      <w:r w:rsidRPr="00FE6571">
        <w:rPr>
          <w:rFonts w:ascii="Book Antiqua" w:hAnsi="Book Antiqua" w:cs="Times New Roman (正文 CS 字体)"/>
          <w:b/>
          <w:vanish/>
        </w:rPr>
        <w:t>)</w:t>
      </w:r>
    </w:p>
    <w:p w14:paraId="5E28E172" w14:textId="77777777" w:rsidR="001575E8" w:rsidRPr="00FE6571" w:rsidRDefault="001575E8" w:rsidP="001575E8">
      <w:pPr>
        <w:tabs>
          <w:tab w:val="left" w:pos="720"/>
          <w:tab w:val="left" w:pos="1440"/>
          <w:tab w:val="left" w:pos="2160"/>
          <w:tab w:val="left" w:pos="2880"/>
          <w:tab w:val="right" w:pos="9360"/>
        </w:tabs>
        <w:rPr>
          <w:rFonts w:ascii="Book Antiqua" w:hAnsi="Book Antiqua" w:cs="Times New Roman (正文 CS 字体)"/>
          <w:b/>
          <w:vanish/>
        </w:rPr>
      </w:pPr>
      <w:r w:rsidRPr="00FE6571">
        <w:rPr>
          <w:rFonts w:ascii="Book Antiqua" w:hAnsi="Book Antiqua" w:cs="Times New Roman (正文 CS 字体)"/>
          <w:b/>
          <w:vanish/>
        </w:rPr>
        <w:t xml:space="preserve">Title </w:t>
      </w:r>
      <w:r w:rsidRPr="00FE6571">
        <w:rPr>
          <w:rFonts w:ascii="Book Antiqua" w:hAnsi="Book Antiqua" w:cs="Times New Roman (正文 CS 字体)"/>
          <w:vanish/>
        </w:rPr>
        <w:t xml:space="preserve">– if appropriate – (20XX-20XX) </w:t>
      </w:r>
      <w:r w:rsidRPr="00FE6571">
        <w:rPr>
          <w:rFonts w:ascii="Book Antiqua" w:hAnsi="Book Antiqua" w:cs="Times New Roman (正文 CS 字体)"/>
          <w:vanish/>
        </w:rPr>
        <w:tab/>
        <w:t>Dates of Involvement</w:t>
      </w:r>
    </w:p>
    <w:p w14:paraId="615DBBB0" w14:textId="77777777" w:rsidR="001575E8" w:rsidRPr="00FE6571" w:rsidRDefault="001575E8" w:rsidP="001575E8">
      <w:pPr>
        <w:tabs>
          <w:tab w:val="left" w:pos="720"/>
          <w:tab w:val="left" w:pos="1440"/>
          <w:tab w:val="left" w:pos="2160"/>
          <w:tab w:val="left" w:pos="2880"/>
          <w:tab w:val="right" w:pos="9360"/>
        </w:tabs>
        <w:rPr>
          <w:rFonts w:ascii="Book Antiqua" w:hAnsi="Book Antiqua" w:cs="Times New Roman (正文 CS 字体)"/>
          <w:vanish/>
        </w:rPr>
      </w:pPr>
      <w:r w:rsidRPr="00FE6571">
        <w:rPr>
          <w:rFonts w:ascii="Book Antiqua" w:hAnsi="Book Antiqua" w:cs="Times New Roman (正文 CS 字体)"/>
          <w:i/>
          <w:vanish/>
        </w:rPr>
        <w:t>Name of Organization (</w:t>
      </w:r>
      <w:r w:rsidRPr="00FE6571">
        <w:rPr>
          <w:rFonts w:ascii="Book Antiqua" w:hAnsi="Book Antiqua" w:cs="Times New Roman (正文 CS 字体)"/>
          <w:vanish/>
        </w:rPr>
        <w:t>The Ohio State University)</w:t>
      </w:r>
      <w:r w:rsidRPr="00FE6571">
        <w:rPr>
          <w:rFonts w:ascii="Book Antiqua" w:hAnsi="Book Antiqua" w:cs="Times New Roman (正文 CS 字体)"/>
          <w:vanish/>
        </w:rPr>
        <w:tab/>
      </w:r>
      <w:r w:rsidRPr="00FE6571">
        <w:rPr>
          <w:rFonts w:ascii="Book Antiqua" w:hAnsi="Book Antiqua" w:cs="Times New Roman (正文 CS 字体)"/>
          <w:vanish/>
        </w:rPr>
        <w:tab/>
      </w:r>
    </w:p>
    <w:p w14:paraId="63F630A4" w14:textId="77777777" w:rsidR="001575E8" w:rsidRPr="00FE6571" w:rsidRDefault="001575E8" w:rsidP="001575E8">
      <w:pPr>
        <w:pStyle w:val="ListParagraph"/>
        <w:numPr>
          <w:ilvl w:val="0"/>
          <w:numId w:val="1"/>
        </w:numPr>
        <w:rPr>
          <w:rFonts w:ascii="Book Antiqua" w:hAnsi="Book Antiqua" w:cs="Times New Roman (正文 CS 字体)"/>
          <w:vanish/>
        </w:rPr>
      </w:pPr>
      <w:r w:rsidRPr="00FE6571">
        <w:rPr>
          <w:rFonts w:ascii="Book Antiqua" w:hAnsi="Book Antiqua" w:cs="Times New Roman (正文 CS 字体)"/>
          <w:vanish/>
        </w:rPr>
        <w:t>Describe what you did, utilizing action verbs as the first word after each bullet.  If you have involvement with several groups and you’re pushed for space, you don’t need to include bullets.  However, if you’ve been very active, or held a leadership role, you should include bullets.</w:t>
      </w:r>
    </w:p>
    <w:p w14:paraId="76B4FE62" w14:textId="77777777" w:rsidR="001575E8" w:rsidRPr="00FE6571" w:rsidRDefault="001575E8" w:rsidP="001575E8">
      <w:pPr>
        <w:rPr>
          <w:rFonts w:ascii="Book Antiqua" w:hAnsi="Book Antiqua" w:cs="Times New Roman (正文 CS 字体)"/>
          <w:vanish/>
        </w:rPr>
      </w:pPr>
    </w:p>
    <w:p w14:paraId="188FEAA4" w14:textId="77777777" w:rsidR="001575E8" w:rsidRPr="00FE6571" w:rsidRDefault="001575E8" w:rsidP="001575E8">
      <w:pPr>
        <w:pBdr>
          <w:bottom w:val="single" w:sz="4" w:space="1" w:color="auto"/>
        </w:pBdr>
        <w:rPr>
          <w:rFonts w:ascii="Book Antiqua" w:hAnsi="Book Antiqua" w:cs="Times New Roman (正文 CS 字体)"/>
          <w:b/>
          <w:vanish/>
        </w:rPr>
      </w:pPr>
      <w:r w:rsidRPr="00FE6571">
        <w:rPr>
          <w:rFonts w:ascii="Book Antiqua" w:hAnsi="Book Antiqua" w:cs="Times New Roman (正文 CS 字体)"/>
          <w:b/>
          <w:vanish/>
        </w:rPr>
        <w:t>INTERNATIONAL EXPERIENCE</w:t>
      </w:r>
    </w:p>
    <w:p w14:paraId="642964ED" w14:textId="77777777" w:rsidR="001575E8" w:rsidRPr="00FE6571" w:rsidRDefault="001575E8" w:rsidP="001575E8">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rPr>
          <w:rFonts w:ascii="Book Antiqua" w:hAnsi="Book Antiqua" w:cs="Times New Roman (正文 CS 字体)"/>
          <w:vanish/>
        </w:rPr>
      </w:pPr>
      <w:r w:rsidRPr="00FE6571">
        <w:rPr>
          <w:rFonts w:ascii="Book Antiqua" w:hAnsi="Book Antiqua" w:cs="Times New Roman (正文 CS 字体)"/>
          <w:b/>
          <w:vanish/>
        </w:rPr>
        <w:t>Name of Program</w:t>
      </w:r>
      <w:r w:rsidRPr="00FE6571">
        <w:rPr>
          <w:rFonts w:ascii="Book Antiqua" w:hAnsi="Book Antiqua" w:cs="Times New Roman (正文 CS 字体)"/>
          <w:b/>
          <w:vanish/>
        </w:rPr>
        <w:tab/>
      </w:r>
      <w:r w:rsidRPr="00FE6571">
        <w:rPr>
          <w:rFonts w:ascii="Book Antiqua" w:hAnsi="Book Antiqua" w:cs="Times New Roman (正文 CS 字体)"/>
          <w:b/>
          <w:vanish/>
        </w:rPr>
        <w:tab/>
      </w:r>
      <w:r w:rsidRPr="00FE6571">
        <w:rPr>
          <w:rFonts w:ascii="Book Antiqua" w:hAnsi="Book Antiqua" w:cs="Times New Roman (正文 CS 字体)"/>
          <w:b/>
          <w:vanish/>
        </w:rPr>
        <w:tab/>
      </w:r>
      <w:r w:rsidRPr="00FE6571">
        <w:rPr>
          <w:rFonts w:ascii="Book Antiqua" w:hAnsi="Book Antiqua" w:cs="Times New Roman (正文 CS 字体)"/>
          <w:i/>
          <w:vanish/>
        </w:rPr>
        <w:tab/>
      </w:r>
      <w:r w:rsidRPr="00FE6571">
        <w:rPr>
          <w:rFonts w:ascii="Book Antiqua" w:hAnsi="Book Antiqua" w:cs="Times New Roman (正文 CS 字体)"/>
          <w:vanish/>
        </w:rPr>
        <w:tab/>
      </w:r>
      <w:r w:rsidRPr="00FE6571">
        <w:rPr>
          <w:rFonts w:ascii="Book Antiqua" w:hAnsi="Book Antiqua" w:cs="Times New Roman (正文 CS 字体)"/>
          <w:vanish/>
        </w:rPr>
        <w:tab/>
      </w:r>
      <w:r w:rsidRPr="00FE6571">
        <w:rPr>
          <w:rFonts w:ascii="Book Antiqua" w:hAnsi="Book Antiqua" w:cs="Times New Roman (正文 CS 字体)"/>
          <w:vanish/>
        </w:rPr>
        <w:tab/>
      </w:r>
      <w:r w:rsidRPr="00FE6571">
        <w:rPr>
          <w:rFonts w:ascii="Book Antiqua" w:hAnsi="Book Antiqua" w:cs="Times New Roman (正文 CS 字体)"/>
          <w:vanish/>
        </w:rPr>
        <w:tab/>
      </w:r>
      <w:r w:rsidRPr="00FE6571">
        <w:rPr>
          <w:rFonts w:ascii="Book Antiqua" w:hAnsi="Book Antiqua" w:cs="Times New Roman (正文 CS 字体)"/>
          <w:vanish/>
        </w:rPr>
        <w:tab/>
        <w:t xml:space="preserve"> </w:t>
      </w:r>
      <w:r w:rsidRPr="00FE6571">
        <w:rPr>
          <w:rFonts w:ascii="Book Antiqua" w:hAnsi="Book Antiqua" w:cs="Times New Roman (正文 CS 字体)"/>
          <w:vanish/>
        </w:rPr>
        <w:tab/>
        <w:t>Month 20XX</w:t>
      </w:r>
    </w:p>
    <w:p w14:paraId="2311BFA7" w14:textId="77777777" w:rsidR="001575E8" w:rsidRPr="00FE6571" w:rsidRDefault="001575E8" w:rsidP="001575E8">
      <w:pPr>
        <w:tabs>
          <w:tab w:val="left" w:pos="720"/>
          <w:tab w:val="left" w:pos="1440"/>
          <w:tab w:val="left" w:pos="2160"/>
          <w:tab w:val="left" w:pos="2880"/>
          <w:tab w:val="left" w:pos="3600"/>
          <w:tab w:val="left" w:pos="4320"/>
          <w:tab w:val="left" w:pos="5040"/>
          <w:tab w:val="left" w:pos="5760"/>
          <w:tab w:val="left" w:pos="6480"/>
          <w:tab w:val="left" w:pos="7200"/>
          <w:tab w:val="right" w:pos="9360"/>
        </w:tabs>
        <w:rPr>
          <w:rFonts w:ascii="Book Antiqua" w:hAnsi="Book Antiqua" w:cs="Times New Roman (正文 CS 字体)"/>
          <w:vanish/>
        </w:rPr>
      </w:pPr>
      <w:r w:rsidRPr="00FE6571">
        <w:rPr>
          <w:rFonts w:ascii="Book Antiqua" w:hAnsi="Book Antiqua" w:cs="Times New Roman (正文 CS 字体)"/>
          <w:i/>
          <w:vanish/>
        </w:rPr>
        <w:t xml:space="preserve">Name of Affiliated Sponsor </w:t>
      </w:r>
      <w:r w:rsidRPr="00FE6571">
        <w:rPr>
          <w:rFonts w:ascii="Book Antiqua" w:hAnsi="Book Antiqua" w:cs="Times New Roman (正文 CS 字体)"/>
          <w:vanish/>
        </w:rPr>
        <w:t>(Country Visited)</w:t>
      </w:r>
      <w:r w:rsidRPr="00FE6571">
        <w:rPr>
          <w:rFonts w:ascii="Book Antiqua" w:hAnsi="Book Antiqua" w:cs="Times New Roman (正文 CS 字体)"/>
          <w:vanish/>
        </w:rPr>
        <w:tab/>
      </w:r>
      <w:r w:rsidRPr="00FE6571">
        <w:rPr>
          <w:rFonts w:ascii="Book Antiqua" w:hAnsi="Book Antiqua" w:cs="Times New Roman (正文 CS 字体)"/>
          <w:vanish/>
        </w:rPr>
        <w:tab/>
        <w:t xml:space="preserve">          </w:t>
      </w:r>
      <w:r w:rsidRPr="00FE6571">
        <w:rPr>
          <w:rFonts w:ascii="Book Antiqua" w:hAnsi="Book Antiqua" w:cs="Times New Roman (正文 CS 字体)"/>
          <w:vanish/>
        </w:rPr>
        <w:tab/>
      </w:r>
    </w:p>
    <w:p w14:paraId="7AF21E30" w14:textId="77777777" w:rsidR="001575E8" w:rsidRPr="00FE6571" w:rsidRDefault="001575E8" w:rsidP="001575E8">
      <w:pPr>
        <w:pStyle w:val="ListParagraph"/>
        <w:numPr>
          <w:ilvl w:val="0"/>
          <w:numId w:val="1"/>
        </w:numPr>
        <w:rPr>
          <w:rFonts w:ascii="Book Antiqua" w:hAnsi="Book Antiqua" w:cs="Times New Roman (正文 CS 字体)"/>
          <w:vanish/>
        </w:rPr>
      </w:pPr>
      <w:r w:rsidRPr="00FE6571">
        <w:rPr>
          <w:rFonts w:ascii="Book Antiqua" w:hAnsi="Book Antiqua" w:cs="Times New Roman (正文 CS 字体)"/>
          <w:vanish/>
        </w:rPr>
        <w:t>Describe what you did/learned, utilizing action verbs as the first word after each bullet</w:t>
      </w:r>
    </w:p>
    <w:p w14:paraId="357D244E" w14:textId="77777777" w:rsidR="001575E8" w:rsidRPr="00FE6571" w:rsidRDefault="001575E8" w:rsidP="001575E8">
      <w:pPr>
        <w:rPr>
          <w:rFonts w:ascii="Book Antiqua" w:hAnsi="Book Antiqua" w:cs="Times New Roman (正文 CS 字体)"/>
          <w:b/>
          <w:vanish/>
        </w:rPr>
      </w:pPr>
    </w:p>
    <w:p w14:paraId="1CE68A65" w14:textId="77777777" w:rsidR="001575E8" w:rsidRPr="00FE6571" w:rsidRDefault="001575E8" w:rsidP="001575E8">
      <w:pPr>
        <w:rPr>
          <w:rFonts w:ascii="Book Antiqua" w:hAnsi="Book Antiqua" w:cs="Times New Roman (正文 CS 字体)"/>
          <w:b/>
          <w:vanish/>
        </w:rPr>
      </w:pPr>
    </w:p>
    <w:p w14:paraId="53581829" w14:textId="77777777" w:rsidR="001575E8" w:rsidRPr="00FE6571" w:rsidRDefault="001575E8" w:rsidP="001575E8">
      <w:pPr>
        <w:pBdr>
          <w:bottom w:val="single" w:sz="4" w:space="1" w:color="auto"/>
        </w:pBdr>
        <w:rPr>
          <w:rFonts w:ascii="Book Antiqua" w:hAnsi="Book Antiqua" w:cs="Times New Roman (正文 CS 字体)"/>
          <w:b/>
          <w:vanish/>
        </w:rPr>
      </w:pPr>
      <w:r w:rsidRPr="00FE6571">
        <w:rPr>
          <w:rFonts w:ascii="Book Antiqua" w:hAnsi="Book Antiqua" w:cs="Times New Roman (正文 CS 字体)"/>
          <w:b/>
          <w:vanish/>
        </w:rPr>
        <w:t>PHILANTHROPY</w:t>
      </w:r>
    </w:p>
    <w:p w14:paraId="75A3C411" w14:textId="77777777" w:rsidR="001575E8" w:rsidRPr="00FE6571" w:rsidRDefault="001575E8" w:rsidP="001575E8">
      <w:pPr>
        <w:tabs>
          <w:tab w:val="left" w:pos="720"/>
          <w:tab w:val="left" w:pos="1440"/>
          <w:tab w:val="left" w:pos="2160"/>
          <w:tab w:val="left" w:pos="2880"/>
          <w:tab w:val="right" w:pos="9360"/>
        </w:tabs>
        <w:rPr>
          <w:rFonts w:ascii="Book Antiqua" w:hAnsi="Book Antiqua" w:cs="Times New Roman (正文 CS 字体)"/>
          <w:vanish/>
        </w:rPr>
      </w:pPr>
      <w:r w:rsidRPr="00FE6571">
        <w:rPr>
          <w:rFonts w:ascii="Book Antiqua" w:hAnsi="Book Antiqua" w:cs="Times New Roman (正文 CS 字体)"/>
          <w:b/>
          <w:vanish/>
        </w:rPr>
        <w:t xml:space="preserve">Title </w:t>
      </w:r>
      <w:r w:rsidRPr="00FE6571">
        <w:rPr>
          <w:rFonts w:ascii="Book Antiqua" w:hAnsi="Book Antiqua" w:cs="Times New Roman (正文 CS 字体)"/>
          <w:vanish/>
        </w:rPr>
        <w:t xml:space="preserve">– if appropriate – (20XX-20XX) </w:t>
      </w:r>
      <w:r w:rsidRPr="00FE6571">
        <w:rPr>
          <w:rFonts w:ascii="Book Antiqua" w:hAnsi="Book Antiqua" w:cs="Times New Roman (正文 CS 字体)"/>
          <w:vanish/>
        </w:rPr>
        <w:tab/>
        <w:t>Dates of Involvement</w:t>
      </w:r>
    </w:p>
    <w:p w14:paraId="26A5C4F3" w14:textId="77777777" w:rsidR="001575E8" w:rsidRPr="00FE6571" w:rsidRDefault="001575E8" w:rsidP="001575E8">
      <w:pPr>
        <w:tabs>
          <w:tab w:val="right" w:pos="9360"/>
        </w:tabs>
        <w:rPr>
          <w:rFonts w:ascii="Book Antiqua" w:hAnsi="Book Antiqua" w:cs="Times New Roman (正文 CS 字体)"/>
          <w:vanish/>
        </w:rPr>
      </w:pPr>
      <w:r w:rsidRPr="00FE6571">
        <w:rPr>
          <w:rFonts w:ascii="Book Antiqua" w:hAnsi="Book Antiqua" w:cs="Times New Roman (正文 CS 字体)"/>
          <w:i/>
          <w:vanish/>
        </w:rPr>
        <w:t>Name of Organization (</w:t>
      </w:r>
      <w:r w:rsidRPr="00FE6571">
        <w:rPr>
          <w:rFonts w:ascii="Book Antiqua" w:hAnsi="Book Antiqua" w:cs="Times New Roman (正文 CS 字体)"/>
          <w:vanish/>
        </w:rPr>
        <w:t>The Ohio State University)</w:t>
      </w:r>
      <w:r w:rsidRPr="00FE6571">
        <w:rPr>
          <w:rFonts w:ascii="Book Antiqua" w:hAnsi="Book Antiqua" w:cs="Times New Roman (正文 CS 字体)"/>
          <w:vanish/>
        </w:rPr>
        <w:tab/>
        <w:t>The Ohio State University</w:t>
      </w:r>
    </w:p>
    <w:p w14:paraId="40817306" w14:textId="77777777" w:rsidR="001575E8" w:rsidRPr="00FE6571" w:rsidRDefault="001575E8" w:rsidP="001575E8">
      <w:pPr>
        <w:pStyle w:val="ListParagraph"/>
        <w:numPr>
          <w:ilvl w:val="0"/>
          <w:numId w:val="1"/>
        </w:numPr>
        <w:rPr>
          <w:rFonts w:ascii="Book Antiqua" w:hAnsi="Book Antiqua" w:cs="Times New Roman (正文 CS 字体)"/>
          <w:vanish/>
        </w:rPr>
      </w:pPr>
      <w:r w:rsidRPr="00FE6571">
        <w:rPr>
          <w:rFonts w:ascii="Book Antiqua" w:hAnsi="Book Antiqua" w:cs="Times New Roman (正文 CS 字体)"/>
          <w:vanish/>
        </w:rPr>
        <w:t>Describe what you did, utilizing action verbs as the first word after each bullet.  If you have several acts of philanthropy and you’re pushed for space, you don’t need to include bullets.</w:t>
      </w:r>
    </w:p>
    <w:p w14:paraId="4126715D" w14:textId="77777777" w:rsidR="001575E8" w:rsidRPr="00FE6571" w:rsidRDefault="001575E8" w:rsidP="001575E8">
      <w:pPr>
        <w:rPr>
          <w:rFonts w:ascii="Book Antiqua" w:hAnsi="Book Antiqua" w:cs="Times New Roman (正文 CS 字体)"/>
          <w:b/>
          <w:vanish/>
        </w:rPr>
      </w:pPr>
    </w:p>
    <w:p w14:paraId="7AD7E1DC" w14:textId="77777777" w:rsidR="001575E8" w:rsidRPr="00FE6571" w:rsidRDefault="001575E8" w:rsidP="001575E8">
      <w:pPr>
        <w:pBdr>
          <w:bottom w:val="single" w:sz="4" w:space="1" w:color="auto"/>
        </w:pBdr>
        <w:rPr>
          <w:rFonts w:ascii="Book Antiqua" w:hAnsi="Book Antiqua" w:cs="Times New Roman (正文 CS 字体)"/>
          <w:b/>
          <w:vanish/>
        </w:rPr>
      </w:pPr>
      <w:r w:rsidRPr="00FE6571">
        <w:rPr>
          <w:rFonts w:ascii="Book Antiqua" w:hAnsi="Book Antiqua" w:cs="Times New Roman (正文 CS 字体)"/>
          <w:b/>
          <w:vanish/>
        </w:rPr>
        <w:t>PROFESSIONAL DEVELOPMENT</w:t>
      </w:r>
    </w:p>
    <w:p w14:paraId="4700B666" w14:textId="77777777" w:rsidR="001575E8" w:rsidRPr="00FE6571" w:rsidRDefault="001575E8" w:rsidP="001575E8">
      <w:pPr>
        <w:tabs>
          <w:tab w:val="left" w:pos="720"/>
          <w:tab w:val="left" w:pos="1440"/>
          <w:tab w:val="left" w:pos="2160"/>
          <w:tab w:val="left" w:pos="2880"/>
          <w:tab w:val="right" w:pos="9360"/>
        </w:tabs>
        <w:rPr>
          <w:rFonts w:ascii="Book Antiqua" w:hAnsi="Book Antiqua" w:cs="Times New Roman (正文 CS 字体)"/>
          <w:vanish/>
        </w:rPr>
      </w:pPr>
      <w:r w:rsidRPr="00FE6571">
        <w:rPr>
          <w:rFonts w:ascii="Book Antiqua" w:hAnsi="Book Antiqua" w:cs="Times New Roman (正文 CS 字体)"/>
          <w:i/>
          <w:vanish/>
        </w:rPr>
        <w:t xml:space="preserve">Name of Conference/Workshop </w:t>
      </w:r>
      <w:r w:rsidRPr="00FE6571">
        <w:rPr>
          <w:rFonts w:ascii="Book Antiqua" w:hAnsi="Book Antiqua" w:cs="Times New Roman (正文 CS 字体)"/>
          <w:vanish/>
        </w:rPr>
        <w:t>(Location)</w:t>
      </w:r>
      <w:r w:rsidRPr="00FE6571">
        <w:rPr>
          <w:rFonts w:ascii="Book Antiqua" w:hAnsi="Book Antiqua" w:cs="Times New Roman (正文 CS 字体)"/>
          <w:vanish/>
        </w:rPr>
        <w:tab/>
        <w:t>Date</w:t>
      </w:r>
    </w:p>
    <w:p w14:paraId="01623C1A" w14:textId="77777777" w:rsidR="001575E8" w:rsidRPr="003422BC" w:rsidRDefault="001575E8" w:rsidP="001575E8">
      <w:pPr>
        <w:tabs>
          <w:tab w:val="right" w:pos="9360"/>
        </w:tabs>
        <w:rPr>
          <w:rFonts w:ascii="Book Antiqua" w:hAnsi="Book Antiqua"/>
        </w:rPr>
      </w:pPr>
      <w:r w:rsidRPr="00FE6571">
        <w:rPr>
          <w:rFonts w:ascii="Book Antiqua" w:hAnsi="Book Antiqua" w:cs="Times New Roman (正文 CS 字体)"/>
          <w:vanish/>
        </w:rPr>
        <w:tab/>
      </w:r>
    </w:p>
    <w:p w14:paraId="21CB407F" w14:textId="77777777" w:rsidR="00E75437" w:rsidRPr="00B33ED6" w:rsidRDefault="00E75437" w:rsidP="00E75437">
      <w:pPr>
        <w:rPr>
          <w:rFonts w:ascii="Book Antiqua" w:hAnsi="Book Antiqua"/>
        </w:rPr>
      </w:pPr>
    </w:p>
    <w:p w14:paraId="0D760129" w14:textId="77777777" w:rsidR="00E75437" w:rsidRPr="00B33ED6" w:rsidRDefault="00E75437" w:rsidP="00E75437">
      <w:pPr>
        <w:rPr>
          <w:rFonts w:ascii="Book Antiqua" w:hAnsi="Book Antiqua"/>
        </w:rPr>
      </w:pPr>
    </w:p>
    <w:p w14:paraId="03173E24" w14:textId="77777777" w:rsidR="00E75437" w:rsidRPr="00B33ED6" w:rsidRDefault="00E75437" w:rsidP="00E75437">
      <w:pPr>
        <w:rPr>
          <w:rFonts w:ascii="Book Antiqua" w:hAnsi="Book Antiqua"/>
        </w:rPr>
      </w:pPr>
    </w:p>
    <w:p w14:paraId="4671B85D" w14:textId="77777777" w:rsidR="001A5144" w:rsidRDefault="001A5144" w:rsidP="00E75437">
      <w:pPr>
        <w:rPr>
          <w:rFonts w:ascii="Book Antiqua" w:hAnsi="Book Antiqua"/>
        </w:rPr>
      </w:pPr>
    </w:p>
    <w:p w14:paraId="2B9C23E8" w14:textId="6A708989" w:rsidR="003422BC" w:rsidRPr="00B33ED6" w:rsidRDefault="00C66997" w:rsidP="003422BC">
      <w:pPr>
        <w:pBdr>
          <w:bottom w:val="thinThickSmallGap" w:sz="18" w:space="1" w:color="auto"/>
        </w:pBdr>
        <w:rPr>
          <w:rFonts w:ascii="Book Antiqua" w:hAnsi="Book Antiqua"/>
          <w:b/>
          <w:sz w:val="40"/>
          <w:szCs w:val="40"/>
        </w:rPr>
      </w:pPr>
      <w:r>
        <w:rPr>
          <w:rFonts w:ascii="Book Antiqua" w:hAnsi="Book Antiqua" w:hint="eastAsia"/>
          <w:b/>
          <w:sz w:val="40"/>
          <w:szCs w:val="40"/>
          <w:lang w:eastAsia="zh-CN"/>
        </w:rPr>
        <w:t>Ti</w:t>
      </w:r>
      <w:r>
        <w:rPr>
          <w:rFonts w:ascii="Book Antiqua" w:hAnsi="Book Antiqua"/>
          <w:b/>
          <w:sz w:val="40"/>
          <w:szCs w:val="40"/>
          <w:lang w:eastAsia="zh-CN"/>
        </w:rPr>
        <w:t>an Jin</w:t>
      </w:r>
    </w:p>
    <w:p w14:paraId="214ADFA3" w14:textId="77777777" w:rsidR="00C66997" w:rsidRDefault="00C66997" w:rsidP="00C66997">
      <w:pPr>
        <w:jc w:val="right"/>
        <w:rPr>
          <w:rFonts w:ascii="Book Antiqua" w:hAnsi="Book Antiqua"/>
        </w:rPr>
      </w:pPr>
      <w:r>
        <w:rPr>
          <w:rFonts w:ascii="Book Antiqua" w:hAnsi="Book Antiqua"/>
        </w:rPr>
        <w:t>1234 Steelwood Rd</w:t>
      </w:r>
      <w:r w:rsidRPr="00B33ED6">
        <w:rPr>
          <w:rFonts w:ascii="Book Antiqua" w:hAnsi="Book Antiqua"/>
        </w:rPr>
        <w:t>., Columbus, OH 4321</w:t>
      </w:r>
      <w:r>
        <w:rPr>
          <w:rFonts w:ascii="Book Antiqua" w:hAnsi="Book Antiqua"/>
        </w:rPr>
        <w:t>2</w:t>
      </w:r>
      <w:r w:rsidRPr="00B33ED6">
        <w:rPr>
          <w:rFonts w:ascii="Book Antiqua" w:hAnsi="Book Antiqua"/>
        </w:rPr>
        <w:t xml:space="preserve">  </w:t>
      </w:r>
    </w:p>
    <w:p w14:paraId="0C0A4A52" w14:textId="36290904" w:rsidR="003422BC" w:rsidRPr="00FF654D" w:rsidRDefault="00C66997" w:rsidP="00FF654D">
      <w:pPr>
        <w:jc w:val="right"/>
        <w:rPr>
          <w:rFonts w:ascii="Book Antiqua" w:hAnsi="Book Antiqua"/>
        </w:rPr>
      </w:pPr>
      <w:r>
        <w:rPr>
          <w:rFonts w:ascii="Book Antiqua" w:hAnsi="Book Antiqua"/>
          <w:color w:val="000000"/>
        </w:rPr>
        <w:t>Email: jin.1143</w:t>
      </w:r>
      <w:r w:rsidRPr="00B33ED6">
        <w:rPr>
          <w:rFonts w:ascii="Book Antiqua" w:hAnsi="Book Antiqua"/>
          <w:color w:val="000000"/>
        </w:rPr>
        <w:t>@osu.edu</w:t>
      </w:r>
      <w:r>
        <w:rPr>
          <w:rFonts w:ascii="Book Antiqua" w:hAnsi="Book Antiqua"/>
          <w:color w:val="000000"/>
        </w:rPr>
        <w:tab/>
        <w:t xml:space="preserve">Cell: </w:t>
      </w:r>
      <w:r w:rsidRPr="00B33ED6">
        <w:rPr>
          <w:rFonts w:ascii="Book Antiqua" w:hAnsi="Book Antiqua"/>
          <w:color w:val="000000"/>
        </w:rPr>
        <w:t xml:space="preserve">(614) </w:t>
      </w:r>
      <w:r>
        <w:rPr>
          <w:rFonts w:ascii="Book Antiqua" w:hAnsi="Book Antiqua"/>
          <w:color w:val="000000"/>
        </w:rPr>
        <w:t>974</w:t>
      </w:r>
      <w:r w:rsidRPr="00B33ED6">
        <w:rPr>
          <w:rFonts w:ascii="Book Antiqua" w:hAnsi="Book Antiqua"/>
          <w:color w:val="000000"/>
        </w:rPr>
        <w:t>-</w:t>
      </w:r>
      <w:r>
        <w:rPr>
          <w:rFonts w:ascii="Book Antiqua" w:hAnsi="Book Antiqua"/>
          <w:color w:val="000000"/>
        </w:rPr>
        <w:t>3920</w:t>
      </w:r>
    </w:p>
    <w:p w14:paraId="58D9696A" w14:textId="0DAE1BCA" w:rsidR="003422BC" w:rsidRPr="00B33ED6" w:rsidRDefault="003422BC" w:rsidP="003422BC">
      <w:pPr>
        <w:pBdr>
          <w:bottom w:val="single" w:sz="4" w:space="1" w:color="auto"/>
        </w:pBdr>
        <w:rPr>
          <w:rFonts w:ascii="Book Antiqua" w:hAnsi="Book Antiqua"/>
          <w:b/>
        </w:rPr>
      </w:pPr>
      <w:r>
        <w:rPr>
          <w:rFonts w:ascii="Book Antiqua" w:hAnsi="Book Antiqua"/>
          <w:b/>
        </w:rPr>
        <w:t>REFERENCES</w:t>
      </w:r>
    </w:p>
    <w:p w14:paraId="23160A74" w14:textId="6B6CDAF7" w:rsidR="003422BC" w:rsidRDefault="003422BC" w:rsidP="003422BC">
      <w:pPr>
        <w:rPr>
          <w:rFonts w:ascii="Century Gothic" w:hAnsi="Century Gothic" w:cs="Times New Roman"/>
          <w:b/>
          <w:sz w:val="22"/>
        </w:rPr>
      </w:pPr>
      <w:r>
        <w:rPr>
          <w:rFonts w:ascii="Century Gothic" w:hAnsi="Century Gothic" w:cs="Times New Roman"/>
          <w:b/>
          <w:sz w:val="22"/>
        </w:rPr>
        <w:tab/>
      </w:r>
      <w:r>
        <w:rPr>
          <w:rFonts w:ascii="Century Gothic" w:hAnsi="Century Gothic" w:cs="Times New Roman"/>
          <w:b/>
          <w:sz w:val="22"/>
        </w:rPr>
        <w:tab/>
      </w:r>
    </w:p>
    <w:p w14:paraId="42D037B1" w14:textId="1F9BDA63" w:rsidR="003422BC" w:rsidRPr="003422BC" w:rsidRDefault="003422BC" w:rsidP="003422BC">
      <w:pPr>
        <w:rPr>
          <w:rFonts w:ascii="Book Antiqua" w:hAnsi="Book Antiqua" w:cs="Times New Roman"/>
          <w:b/>
        </w:rPr>
      </w:pPr>
      <w:r w:rsidRPr="003422BC">
        <w:rPr>
          <w:rFonts w:ascii="Book Antiqua" w:hAnsi="Book Antiqua" w:cs="Times New Roman"/>
          <w:b/>
        </w:rPr>
        <w:t>Dr./Mr./Mrs./Ms. First &amp; Last Name</w:t>
      </w:r>
    </w:p>
    <w:p w14:paraId="48F55020" w14:textId="77777777" w:rsidR="003422BC" w:rsidRPr="003422BC" w:rsidRDefault="003422BC" w:rsidP="003422BC">
      <w:pPr>
        <w:rPr>
          <w:rFonts w:ascii="Book Antiqua" w:hAnsi="Book Antiqua" w:cs="Times New Roman"/>
          <w:i/>
        </w:rPr>
      </w:pPr>
      <w:r w:rsidRPr="003422BC">
        <w:rPr>
          <w:rFonts w:ascii="Book Antiqua" w:hAnsi="Book Antiqua" w:cs="Times New Roman"/>
          <w:i/>
        </w:rPr>
        <w:t>Title</w:t>
      </w:r>
    </w:p>
    <w:p w14:paraId="060FB8C4" w14:textId="77777777" w:rsidR="003422BC" w:rsidRPr="003422BC" w:rsidRDefault="003422BC" w:rsidP="003422BC">
      <w:pPr>
        <w:rPr>
          <w:rFonts w:ascii="Book Antiqua" w:hAnsi="Book Antiqua" w:cs="Times New Roman"/>
        </w:rPr>
      </w:pPr>
      <w:r w:rsidRPr="003422BC">
        <w:rPr>
          <w:rFonts w:ascii="Book Antiqua" w:hAnsi="Book Antiqua" w:cs="Times New Roman"/>
        </w:rPr>
        <w:t>Company</w:t>
      </w:r>
    </w:p>
    <w:p w14:paraId="242FE237" w14:textId="77777777" w:rsidR="003422BC" w:rsidRPr="003422BC" w:rsidRDefault="003422BC" w:rsidP="003422BC">
      <w:pPr>
        <w:rPr>
          <w:rFonts w:ascii="Book Antiqua" w:hAnsi="Book Antiqua" w:cs="Times New Roman"/>
        </w:rPr>
      </w:pPr>
      <w:r w:rsidRPr="003422BC">
        <w:rPr>
          <w:rFonts w:ascii="Book Antiqua" w:hAnsi="Book Antiqua" w:cs="Times New Roman"/>
        </w:rPr>
        <w:t>Address</w:t>
      </w:r>
    </w:p>
    <w:p w14:paraId="5C06157F" w14:textId="77777777" w:rsidR="003422BC" w:rsidRPr="003422BC" w:rsidRDefault="003422BC" w:rsidP="003422BC">
      <w:pPr>
        <w:rPr>
          <w:rFonts w:ascii="Book Antiqua" w:hAnsi="Book Antiqua" w:cs="Times New Roman"/>
        </w:rPr>
      </w:pPr>
      <w:r w:rsidRPr="003422BC">
        <w:rPr>
          <w:rFonts w:ascii="Book Antiqua" w:hAnsi="Book Antiqua" w:cs="Times New Roman"/>
        </w:rPr>
        <w:t>City, State Zip</w:t>
      </w:r>
    </w:p>
    <w:p w14:paraId="707387D8" w14:textId="77777777" w:rsidR="003422BC" w:rsidRPr="003422BC" w:rsidRDefault="003422BC" w:rsidP="003422BC">
      <w:pPr>
        <w:rPr>
          <w:rFonts w:ascii="Book Antiqua" w:hAnsi="Book Antiqua" w:cs="Times New Roman"/>
        </w:rPr>
      </w:pPr>
      <w:r w:rsidRPr="003422BC">
        <w:rPr>
          <w:rFonts w:ascii="Book Antiqua" w:hAnsi="Book Antiqua" w:cs="Times New Roman"/>
        </w:rPr>
        <w:t>Phone Number</w:t>
      </w:r>
    </w:p>
    <w:p w14:paraId="1B2F5A17" w14:textId="77777777" w:rsidR="003422BC" w:rsidRPr="003422BC" w:rsidRDefault="003422BC" w:rsidP="003422BC">
      <w:pPr>
        <w:rPr>
          <w:rFonts w:ascii="Book Antiqua" w:hAnsi="Book Antiqua" w:cs="Times New Roman"/>
        </w:rPr>
      </w:pPr>
      <w:r w:rsidRPr="003422BC">
        <w:rPr>
          <w:rFonts w:ascii="Book Antiqua" w:hAnsi="Book Antiqua" w:cs="Times New Roman"/>
        </w:rPr>
        <w:t>Email</w:t>
      </w:r>
    </w:p>
    <w:p w14:paraId="029FD823" w14:textId="77777777" w:rsidR="003422BC" w:rsidRPr="003422BC" w:rsidRDefault="003422BC" w:rsidP="003422BC">
      <w:pPr>
        <w:rPr>
          <w:rFonts w:ascii="Book Antiqua" w:hAnsi="Book Antiqua" w:cs="Times New Roman"/>
        </w:rPr>
      </w:pPr>
    </w:p>
    <w:p w14:paraId="49335789" w14:textId="77777777" w:rsidR="003422BC" w:rsidRPr="003422BC" w:rsidRDefault="003422BC" w:rsidP="003422BC">
      <w:pPr>
        <w:ind w:left="2160" w:hanging="2160"/>
        <w:rPr>
          <w:rFonts w:ascii="Book Antiqua" w:hAnsi="Book Antiqua" w:cs="Times New Roman"/>
          <w:b/>
        </w:rPr>
      </w:pPr>
      <w:r w:rsidRPr="003422BC">
        <w:rPr>
          <w:rFonts w:ascii="Book Antiqua" w:hAnsi="Book Antiqua" w:cs="Times New Roman"/>
          <w:b/>
        </w:rPr>
        <w:t>Dr./Mr./Mrs./Ms. First &amp; Last Name</w:t>
      </w:r>
    </w:p>
    <w:p w14:paraId="51B1EBAD" w14:textId="77777777" w:rsidR="003422BC" w:rsidRPr="003422BC" w:rsidRDefault="003422BC" w:rsidP="003422BC">
      <w:pPr>
        <w:ind w:left="2160" w:hanging="2160"/>
        <w:rPr>
          <w:rFonts w:ascii="Book Antiqua" w:hAnsi="Book Antiqua" w:cs="Times New Roman"/>
          <w:i/>
        </w:rPr>
      </w:pPr>
      <w:r w:rsidRPr="003422BC">
        <w:rPr>
          <w:rFonts w:ascii="Book Antiqua" w:hAnsi="Book Antiqua" w:cs="Times New Roman"/>
          <w:i/>
        </w:rPr>
        <w:t>Title</w:t>
      </w:r>
    </w:p>
    <w:p w14:paraId="31AB3293"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t>Company</w:t>
      </w:r>
    </w:p>
    <w:p w14:paraId="0FC00C5E"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t>Address</w:t>
      </w:r>
    </w:p>
    <w:p w14:paraId="55A73941"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t>City, State Zip</w:t>
      </w:r>
    </w:p>
    <w:p w14:paraId="0B4C5AEB"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t>Phone Number</w:t>
      </w:r>
    </w:p>
    <w:p w14:paraId="0B4896DB"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t>Email</w:t>
      </w:r>
    </w:p>
    <w:p w14:paraId="7AD00CD9" w14:textId="77777777" w:rsidR="003422BC" w:rsidRPr="003422BC" w:rsidRDefault="003422BC" w:rsidP="003422BC">
      <w:pPr>
        <w:ind w:left="2160" w:hanging="2160"/>
        <w:rPr>
          <w:rFonts w:ascii="Book Antiqua" w:hAnsi="Book Antiqua" w:cs="Times New Roman"/>
        </w:rPr>
      </w:pPr>
    </w:p>
    <w:p w14:paraId="1A89D101" w14:textId="77777777" w:rsidR="003422BC" w:rsidRPr="003422BC" w:rsidRDefault="003422BC" w:rsidP="003422BC">
      <w:pPr>
        <w:ind w:left="2160" w:hanging="2160"/>
        <w:rPr>
          <w:rFonts w:ascii="Book Antiqua" w:hAnsi="Book Antiqua" w:cs="Times New Roman"/>
          <w:b/>
        </w:rPr>
      </w:pPr>
      <w:r w:rsidRPr="003422BC">
        <w:rPr>
          <w:rFonts w:ascii="Book Antiqua" w:hAnsi="Book Antiqua" w:cs="Times New Roman"/>
          <w:b/>
        </w:rPr>
        <w:t>Dr./Mr./Mrs./Ms. First &amp; Last Name</w:t>
      </w:r>
    </w:p>
    <w:p w14:paraId="3423C3B1" w14:textId="77777777" w:rsidR="003422BC" w:rsidRPr="003422BC" w:rsidRDefault="003422BC" w:rsidP="003422BC">
      <w:pPr>
        <w:ind w:left="2160" w:hanging="2160"/>
        <w:rPr>
          <w:rFonts w:ascii="Book Antiqua" w:hAnsi="Book Antiqua" w:cs="Times New Roman"/>
          <w:i/>
        </w:rPr>
      </w:pPr>
      <w:r w:rsidRPr="003422BC">
        <w:rPr>
          <w:rFonts w:ascii="Book Antiqua" w:hAnsi="Book Antiqua" w:cs="Times New Roman"/>
          <w:i/>
        </w:rPr>
        <w:t>Title</w:t>
      </w:r>
    </w:p>
    <w:p w14:paraId="5B173D35"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t>Company</w:t>
      </w:r>
    </w:p>
    <w:p w14:paraId="25940747"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t>Address</w:t>
      </w:r>
    </w:p>
    <w:p w14:paraId="3AE7ED49"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t>City, State Zip</w:t>
      </w:r>
    </w:p>
    <w:p w14:paraId="6E86CFBA"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t>Phone Number</w:t>
      </w:r>
    </w:p>
    <w:p w14:paraId="44DBF3FA"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t>Email</w:t>
      </w:r>
    </w:p>
    <w:p w14:paraId="452B9CC1" w14:textId="77777777" w:rsidR="003422BC" w:rsidRPr="003422BC" w:rsidRDefault="003422BC" w:rsidP="003422BC">
      <w:pPr>
        <w:ind w:left="2160" w:hanging="2160"/>
        <w:rPr>
          <w:rFonts w:ascii="Book Antiqua" w:hAnsi="Book Antiqua" w:cs="Times New Roman"/>
        </w:rPr>
      </w:pPr>
    </w:p>
    <w:p w14:paraId="35297746" w14:textId="77777777" w:rsidR="003422BC" w:rsidRPr="003422BC" w:rsidRDefault="003422BC" w:rsidP="003422BC">
      <w:pPr>
        <w:ind w:left="2160" w:hanging="2160"/>
        <w:rPr>
          <w:rFonts w:ascii="Book Antiqua" w:hAnsi="Book Antiqua" w:cs="Times New Roman"/>
          <w:b/>
        </w:rPr>
      </w:pPr>
      <w:r w:rsidRPr="003422BC">
        <w:rPr>
          <w:rFonts w:ascii="Book Antiqua" w:hAnsi="Book Antiqua" w:cs="Times New Roman"/>
          <w:b/>
        </w:rPr>
        <w:t>Dr./Mr./Mrs./Ms. First &amp; Last Name</w:t>
      </w:r>
    </w:p>
    <w:p w14:paraId="12D18622" w14:textId="77777777" w:rsidR="003422BC" w:rsidRPr="003422BC" w:rsidRDefault="003422BC" w:rsidP="003422BC">
      <w:pPr>
        <w:ind w:left="2160" w:hanging="2160"/>
        <w:rPr>
          <w:rFonts w:ascii="Book Antiqua" w:hAnsi="Book Antiqua" w:cs="Times New Roman"/>
          <w:i/>
        </w:rPr>
      </w:pPr>
      <w:r w:rsidRPr="003422BC">
        <w:rPr>
          <w:rFonts w:ascii="Book Antiqua" w:hAnsi="Book Antiqua" w:cs="Times New Roman"/>
          <w:i/>
        </w:rPr>
        <w:t>Title</w:t>
      </w:r>
    </w:p>
    <w:p w14:paraId="0B1387B1"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t>Company</w:t>
      </w:r>
    </w:p>
    <w:p w14:paraId="074953C4"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t>Address</w:t>
      </w:r>
    </w:p>
    <w:p w14:paraId="231F3E1A"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t>City, State Zip</w:t>
      </w:r>
    </w:p>
    <w:p w14:paraId="009E3242"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t>Phone Number</w:t>
      </w:r>
    </w:p>
    <w:p w14:paraId="4FFAB40A"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t>Email</w:t>
      </w:r>
    </w:p>
    <w:p w14:paraId="5FD9C7F6" w14:textId="77777777" w:rsidR="003422BC" w:rsidRPr="003422BC" w:rsidRDefault="003422BC" w:rsidP="003422BC">
      <w:pPr>
        <w:ind w:left="2160" w:hanging="2160"/>
        <w:rPr>
          <w:rFonts w:ascii="Book Antiqua" w:hAnsi="Book Antiqua" w:cs="Times New Roman"/>
        </w:rPr>
      </w:pPr>
    </w:p>
    <w:p w14:paraId="40D915FD" w14:textId="77777777" w:rsidR="003422BC" w:rsidRPr="003422BC" w:rsidRDefault="003422BC" w:rsidP="003422BC">
      <w:pPr>
        <w:ind w:left="2160" w:hanging="2160"/>
        <w:rPr>
          <w:rFonts w:ascii="Book Antiqua" w:hAnsi="Book Antiqua" w:cs="Times New Roman"/>
          <w:b/>
        </w:rPr>
      </w:pPr>
      <w:r w:rsidRPr="003422BC">
        <w:rPr>
          <w:rFonts w:ascii="Book Antiqua" w:hAnsi="Book Antiqua" w:cs="Times New Roman"/>
          <w:b/>
        </w:rPr>
        <w:t>Dr./Mr./Mrs./Ms. First &amp; Last Name</w:t>
      </w:r>
    </w:p>
    <w:p w14:paraId="632D5AC8" w14:textId="77777777" w:rsidR="003422BC" w:rsidRPr="003422BC" w:rsidRDefault="003422BC" w:rsidP="003422BC">
      <w:pPr>
        <w:ind w:left="2160" w:hanging="2160"/>
        <w:rPr>
          <w:rFonts w:ascii="Book Antiqua" w:hAnsi="Book Antiqua" w:cs="Times New Roman"/>
          <w:i/>
        </w:rPr>
      </w:pPr>
      <w:r w:rsidRPr="003422BC">
        <w:rPr>
          <w:rFonts w:ascii="Book Antiqua" w:hAnsi="Book Antiqua" w:cs="Times New Roman"/>
          <w:i/>
        </w:rPr>
        <w:t>Title</w:t>
      </w:r>
    </w:p>
    <w:p w14:paraId="5E009C9F"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t>Company</w:t>
      </w:r>
    </w:p>
    <w:p w14:paraId="5885642A"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t>Address</w:t>
      </w:r>
    </w:p>
    <w:p w14:paraId="10608863"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t>City, State Zip</w:t>
      </w:r>
    </w:p>
    <w:p w14:paraId="625CEB5F"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t>Phone Number</w:t>
      </w:r>
    </w:p>
    <w:p w14:paraId="21BE7833" w14:textId="77777777" w:rsidR="003422BC" w:rsidRPr="003422BC" w:rsidRDefault="003422BC" w:rsidP="003422BC">
      <w:pPr>
        <w:ind w:left="2160" w:hanging="2160"/>
        <w:rPr>
          <w:rFonts w:ascii="Book Antiqua" w:hAnsi="Book Antiqua" w:cs="Times New Roman"/>
        </w:rPr>
      </w:pPr>
      <w:r w:rsidRPr="003422BC">
        <w:rPr>
          <w:rFonts w:ascii="Book Antiqua" w:hAnsi="Book Antiqua" w:cs="Times New Roman"/>
        </w:rPr>
        <w:lastRenderedPageBreak/>
        <w:t>Email</w:t>
      </w:r>
    </w:p>
    <w:sectPr w:rsidR="003422BC" w:rsidRPr="003422BC" w:rsidSect="00B31C28">
      <w:type w:val="continuous"/>
      <w:pgSz w:w="12240" w:h="15840"/>
      <w:pgMar w:top="1368"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charset w:val="00"/>
    <w:family w:val="roman"/>
    <w:pitch w:val="default"/>
  </w:font>
  <w:font w:name="Times New Roman (正文 CS 字体)">
    <w:panose1 w:val="00000000000000000000"/>
    <w:charset w:val="86"/>
    <w:family w:val="roman"/>
    <w:notTrueType/>
    <w:pitch w:val="default"/>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B44B4"/>
    <w:multiLevelType w:val="multilevel"/>
    <w:tmpl w:val="BE5E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E26745"/>
    <w:multiLevelType w:val="hybridMultilevel"/>
    <w:tmpl w:val="2986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948E9"/>
    <w:multiLevelType w:val="hybridMultilevel"/>
    <w:tmpl w:val="3A4A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773163">
    <w:abstractNumId w:val="2"/>
  </w:num>
  <w:num w:numId="2" w16cid:durableId="844173503">
    <w:abstractNumId w:val="0"/>
  </w:num>
  <w:num w:numId="3" w16cid:durableId="117764753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 Dai">
    <w15:presenceInfo w15:providerId="AD" w15:userId="S-1-5-21-2147685005-3481175987-295382041-2520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zMTIyMzQxMjc1NbBQ0lEKTi0uzszPAykwrAUAadCHPCwAAAA="/>
  </w:docVars>
  <w:rsids>
    <w:rsidRoot w:val="00E75437"/>
    <w:rsid w:val="000023D9"/>
    <w:rsid w:val="00037350"/>
    <w:rsid w:val="00087281"/>
    <w:rsid w:val="000D0B6E"/>
    <w:rsid w:val="000E6835"/>
    <w:rsid w:val="000E7614"/>
    <w:rsid w:val="00105172"/>
    <w:rsid w:val="00107E43"/>
    <w:rsid w:val="00153D5D"/>
    <w:rsid w:val="001575E8"/>
    <w:rsid w:val="00177C7F"/>
    <w:rsid w:val="001A5144"/>
    <w:rsid w:val="001C04E8"/>
    <w:rsid w:val="001E117F"/>
    <w:rsid w:val="001F6885"/>
    <w:rsid w:val="00201247"/>
    <w:rsid w:val="002075A7"/>
    <w:rsid w:val="00207882"/>
    <w:rsid w:val="002F535F"/>
    <w:rsid w:val="003422BC"/>
    <w:rsid w:val="00344520"/>
    <w:rsid w:val="00356678"/>
    <w:rsid w:val="00366A76"/>
    <w:rsid w:val="00392BFE"/>
    <w:rsid w:val="003B4422"/>
    <w:rsid w:val="003F6452"/>
    <w:rsid w:val="004237D6"/>
    <w:rsid w:val="0044785C"/>
    <w:rsid w:val="00455BF5"/>
    <w:rsid w:val="004632BD"/>
    <w:rsid w:val="00480DF4"/>
    <w:rsid w:val="004B157B"/>
    <w:rsid w:val="004E66D3"/>
    <w:rsid w:val="00512F1F"/>
    <w:rsid w:val="005144D9"/>
    <w:rsid w:val="00524396"/>
    <w:rsid w:val="0053276B"/>
    <w:rsid w:val="005710A8"/>
    <w:rsid w:val="006002D1"/>
    <w:rsid w:val="00642D92"/>
    <w:rsid w:val="0065792F"/>
    <w:rsid w:val="0067703A"/>
    <w:rsid w:val="00684ACE"/>
    <w:rsid w:val="006B15CA"/>
    <w:rsid w:val="006C36B6"/>
    <w:rsid w:val="006D6009"/>
    <w:rsid w:val="006F21A8"/>
    <w:rsid w:val="0070661C"/>
    <w:rsid w:val="00735421"/>
    <w:rsid w:val="00792998"/>
    <w:rsid w:val="007A3AAC"/>
    <w:rsid w:val="007C5363"/>
    <w:rsid w:val="007D044B"/>
    <w:rsid w:val="007F74F0"/>
    <w:rsid w:val="0081327D"/>
    <w:rsid w:val="008461BD"/>
    <w:rsid w:val="00850856"/>
    <w:rsid w:val="00883AFF"/>
    <w:rsid w:val="008A322D"/>
    <w:rsid w:val="008B0BD8"/>
    <w:rsid w:val="008B6E90"/>
    <w:rsid w:val="008D4D94"/>
    <w:rsid w:val="008E0527"/>
    <w:rsid w:val="00915ED1"/>
    <w:rsid w:val="009213A7"/>
    <w:rsid w:val="00951B57"/>
    <w:rsid w:val="009576FE"/>
    <w:rsid w:val="009615D4"/>
    <w:rsid w:val="00A17CB1"/>
    <w:rsid w:val="00A43B53"/>
    <w:rsid w:val="00A4544D"/>
    <w:rsid w:val="00A6681B"/>
    <w:rsid w:val="00A90575"/>
    <w:rsid w:val="00A9531C"/>
    <w:rsid w:val="00AC31CA"/>
    <w:rsid w:val="00B038B5"/>
    <w:rsid w:val="00B06DBE"/>
    <w:rsid w:val="00B30ADA"/>
    <w:rsid w:val="00B31C28"/>
    <w:rsid w:val="00B33ED6"/>
    <w:rsid w:val="00B66088"/>
    <w:rsid w:val="00C014AF"/>
    <w:rsid w:val="00C66997"/>
    <w:rsid w:val="00C8064F"/>
    <w:rsid w:val="00C8450D"/>
    <w:rsid w:val="00C86415"/>
    <w:rsid w:val="00D331C9"/>
    <w:rsid w:val="00D51890"/>
    <w:rsid w:val="00D82037"/>
    <w:rsid w:val="00D84431"/>
    <w:rsid w:val="00D84D50"/>
    <w:rsid w:val="00D87936"/>
    <w:rsid w:val="00E06695"/>
    <w:rsid w:val="00E147E3"/>
    <w:rsid w:val="00E32A54"/>
    <w:rsid w:val="00E42EE8"/>
    <w:rsid w:val="00E7542E"/>
    <w:rsid w:val="00E75437"/>
    <w:rsid w:val="00EA05FC"/>
    <w:rsid w:val="00EC110B"/>
    <w:rsid w:val="00F25F7F"/>
    <w:rsid w:val="00F502DE"/>
    <w:rsid w:val="00F52698"/>
    <w:rsid w:val="00F52F77"/>
    <w:rsid w:val="00FE4E1C"/>
    <w:rsid w:val="00FE6571"/>
    <w:rsid w:val="00FF4402"/>
    <w:rsid w:val="00FF65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1500BA"/>
  <w14:defaultImageDpi w14:val="300"/>
  <w15:docId w15:val="{F71A7261-B380-4E86-AC22-DD87544A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437"/>
    <w:pPr>
      <w:ind w:left="720"/>
      <w:contextualSpacing/>
    </w:pPr>
  </w:style>
  <w:style w:type="character" w:styleId="Hyperlink">
    <w:name w:val="Hyperlink"/>
    <w:basedOn w:val="DefaultParagraphFont"/>
    <w:uiPriority w:val="99"/>
    <w:unhideWhenUsed/>
    <w:rsid w:val="00B33ED6"/>
    <w:rPr>
      <w:color w:val="0000FF" w:themeColor="hyperlink"/>
      <w:u w:val="single"/>
    </w:rPr>
  </w:style>
  <w:style w:type="paragraph" w:styleId="NoSpacing">
    <w:name w:val="No Spacing"/>
    <w:uiPriority w:val="1"/>
    <w:qFormat/>
    <w:rsid w:val="00B06DBE"/>
  </w:style>
  <w:style w:type="paragraph" w:styleId="NormalWeb">
    <w:name w:val="Normal (Web)"/>
    <w:basedOn w:val="Normal"/>
    <w:uiPriority w:val="99"/>
    <w:unhideWhenUsed/>
    <w:rsid w:val="00915ED1"/>
    <w:pPr>
      <w:spacing w:before="100" w:beforeAutospacing="1" w:after="100" w:afterAutospacing="1"/>
    </w:pPr>
    <w:rPr>
      <w:rFonts w:ascii="宋体" w:eastAsia="宋体" w:hAnsi="宋体" w:cs="宋体"/>
      <w:lang w:eastAsia="zh-CN"/>
    </w:rPr>
  </w:style>
  <w:style w:type="paragraph" w:styleId="Revision">
    <w:name w:val="Revision"/>
    <w:hidden/>
    <w:uiPriority w:val="99"/>
    <w:semiHidden/>
    <w:rsid w:val="00FE6571"/>
  </w:style>
  <w:style w:type="paragraph" w:styleId="BalloonText">
    <w:name w:val="Balloon Text"/>
    <w:basedOn w:val="Normal"/>
    <w:link w:val="BalloonTextChar"/>
    <w:uiPriority w:val="99"/>
    <w:semiHidden/>
    <w:unhideWhenUsed/>
    <w:rsid w:val="00D820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037"/>
    <w:rPr>
      <w:rFonts w:ascii="Segoe UI" w:hAnsi="Segoe UI" w:cs="Segoe UI"/>
      <w:sz w:val="18"/>
      <w:szCs w:val="18"/>
    </w:rPr>
  </w:style>
  <w:style w:type="character" w:styleId="UnresolvedMention">
    <w:name w:val="Unresolved Mention"/>
    <w:basedOn w:val="DefaultParagraphFont"/>
    <w:uiPriority w:val="99"/>
    <w:semiHidden/>
    <w:unhideWhenUsed/>
    <w:rsid w:val="00B66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83294">
      <w:bodyDiv w:val="1"/>
      <w:marLeft w:val="0"/>
      <w:marRight w:val="0"/>
      <w:marTop w:val="0"/>
      <w:marBottom w:val="0"/>
      <w:divBdr>
        <w:top w:val="none" w:sz="0" w:space="0" w:color="auto"/>
        <w:left w:val="none" w:sz="0" w:space="0" w:color="auto"/>
        <w:bottom w:val="none" w:sz="0" w:space="0" w:color="auto"/>
        <w:right w:val="none" w:sz="0" w:space="0" w:color="auto"/>
      </w:divBdr>
      <w:divsChild>
        <w:div w:id="1186359243">
          <w:marLeft w:val="0"/>
          <w:marRight w:val="0"/>
          <w:marTop w:val="0"/>
          <w:marBottom w:val="0"/>
          <w:divBdr>
            <w:top w:val="none" w:sz="0" w:space="0" w:color="auto"/>
            <w:left w:val="none" w:sz="0" w:space="0" w:color="auto"/>
            <w:bottom w:val="none" w:sz="0" w:space="0" w:color="auto"/>
            <w:right w:val="none" w:sz="0" w:space="0" w:color="auto"/>
          </w:divBdr>
          <w:divsChild>
            <w:div w:id="1838301260">
              <w:marLeft w:val="0"/>
              <w:marRight w:val="0"/>
              <w:marTop w:val="0"/>
              <w:marBottom w:val="0"/>
              <w:divBdr>
                <w:top w:val="none" w:sz="0" w:space="0" w:color="auto"/>
                <w:left w:val="none" w:sz="0" w:space="0" w:color="auto"/>
                <w:bottom w:val="none" w:sz="0" w:space="0" w:color="auto"/>
                <w:right w:val="none" w:sz="0" w:space="0" w:color="auto"/>
              </w:divBdr>
              <w:divsChild>
                <w:div w:id="15622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91722">
      <w:bodyDiv w:val="1"/>
      <w:marLeft w:val="0"/>
      <w:marRight w:val="0"/>
      <w:marTop w:val="0"/>
      <w:marBottom w:val="0"/>
      <w:divBdr>
        <w:top w:val="none" w:sz="0" w:space="0" w:color="auto"/>
        <w:left w:val="none" w:sz="0" w:space="0" w:color="auto"/>
        <w:bottom w:val="none" w:sz="0" w:space="0" w:color="auto"/>
        <w:right w:val="none" w:sz="0" w:space="0" w:color="auto"/>
      </w:divBdr>
    </w:div>
    <w:div w:id="1133713473">
      <w:bodyDiv w:val="1"/>
      <w:marLeft w:val="0"/>
      <w:marRight w:val="0"/>
      <w:marTop w:val="0"/>
      <w:marBottom w:val="0"/>
      <w:divBdr>
        <w:top w:val="none" w:sz="0" w:space="0" w:color="auto"/>
        <w:left w:val="none" w:sz="0" w:space="0" w:color="auto"/>
        <w:bottom w:val="none" w:sz="0" w:space="0" w:color="auto"/>
        <w:right w:val="none" w:sz="0" w:space="0" w:color="auto"/>
      </w:divBdr>
      <w:divsChild>
        <w:div w:id="2073841725">
          <w:marLeft w:val="0"/>
          <w:marRight w:val="0"/>
          <w:marTop w:val="0"/>
          <w:marBottom w:val="0"/>
          <w:divBdr>
            <w:top w:val="none" w:sz="0" w:space="0" w:color="auto"/>
            <w:left w:val="none" w:sz="0" w:space="0" w:color="auto"/>
            <w:bottom w:val="none" w:sz="0" w:space="0" w:color="auto"/>
            <w:right w:val="none" w:sz="0" w:space="0" w:color="auto"/>
          </w:divBdr>
          <w:divsChild>
            <w:div w:id="2028289442">
              <w:marLeft w:val="0"/>
              <w:marRight w:val="0"/>
              <w:marTop w:val="0"/>
              <w:marBottom w:val="0"/>
              <w:divBdr>
                <w:top w:val="none" w:sz="0" w:space="0" w:color="auto"/>
                <w:left w:val="none" w:sz="0" w:space="0" w:color="auto"/>
                <w:bottom w:val="none" w:sz="0" w:space="0" w:color="auto"/>
                <w:right w:val="none" w:sz="0" w:space="0" w:color="auto"/>
              </w:divBdr>
              <w:divsChild>
                <w:div w:id="18276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95190">
      <w:bodyDiv w:val="1"/>
      <w:marLeft w:val="0"/>
      <w:marRight w:val="0"/>
      <w:marTop w:val="0"/>
      <w:marBottom w:val="0"/>
      <w:divBdr>
        <w:top w:val="none" w:sz="0" w:space="0" w:color="auto"/>
        <w:left w:val="none" w:sz="0" w:space="0" w:color="auto"/>
        <w:bottom w:val="none" w:sz="0" w:space="0" w:color="auto"/>
        <w:right w:val="none" w:sz="0" w:space="0" w:color="auto"/>
      </w:divBdr>
    </w:div>
    <w:div w:id="1824855662">
      <w:bodyDiv w:val="1"/>
      <w:marLeft w:val="0"/>
      <w:marRight w:val="0"/>
      <w:marTop w:val="0"/>
      <w:marBottom w:val="0"/>
      <w:divBdr>
        <w:top w:val="none" w:sz="0" w:space="0" w:color="auto"/>
        <w:left w:val="none" w:sz="0" w:space="0" w:color="auto"/>
        <w:bottom w:val="none" w:sz="0" w:space="0" w:color="auto"/>
        <w:right w:val="none" w:sz="0" w:space="0" w:color="auto"/>
      </w:divBdr>
      <w:divsChild>
        <w:div w:id="211890472">
          <w:marLeft w:val="0"/>
          <w:marRight w:val="0"/>
          <w:marTop w:val="0"/>
          <w:marBottom w:val="0"/>
          <w:divBdr>
            <w:top w:val="none" w:sz="0" w:space="0" w:color="auto"/>
            <w:left w:val="none" w:sz="0" w:space="0" w:color="auto"/>
            <w:bottom w:val="none" w:sz="0" w:space="0" w:color="auto"/>
            <w:right w:val="none" w:sz="0" w:space="0" w:color="auto"/>
          </w:divBdr>
          <w:divsChild>
            <w:div w:id="1145269823">
              <w:marLeft w:val="0"/>
              <w:marRight w:val="0"/>
              <w:marTop w:val="0"/>
              <w:marBottom w:val="0"/>
              <w:divBdr>
                <w:top w:val="none" w:sz="0" w:space="0" w:color="auto"/>
                <w:left w:val="none" w:sz="0" w:space="0" w:color="auto"/>
                <w:bottom w:val="none" w:sz="0" w:space="0" w:color="auto"/>
                <w:right w:val="none" w:sz="0" w:space="0" w:color="auto"/>
              </w:divBdr>
              <w:divsChild>
                <w:div w:id="19412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intian1143@gam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9DE80-55A4-4CDB-8B60-6537EFFAB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Tian</dc:creator>
  <cp:keywords/>
  <dc:description/>
  <cp:lastModifiedBy>Tian Jin</cp:lastModifiedBy>
  <cp:revision>8</cp:revision>
  <dcterms:created xsi:type="dcterms:W3CDTF">2023-10-17T18:26:00Z</dcterms:created>
  <dcterms:modified xsi:type="dcterms:W3CDTF">2023-10-24T04:41:00Z</dcterms:modified>
</cp:coreProperties>
</file>